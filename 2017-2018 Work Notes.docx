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57" w:rsidRDefault="002A6376" w:rsidP="00177357">
      <w:pPr>
        <w:pStyle w:val="Title"/>
        <w:jc w:val="center"/>
      </w:pPr>
      <w:r>
        <w:t>2016-2017</w:t>
      </w:r>
      <w:r w:rsidR="00177357">
        <w:t xml:space="preserve"> Work Notes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92112165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23A08" w:rsidRDefault="00C23A08">
          <w:pPr>
            <w:pStyle w:val="TOCHeading"/>
          </w:pPr>
          <w:r>
            <w:t>Contents</w:t>
          </w:r>
        </w:p>
        <w:p w:rsidR="00FA5524" w:rsidRDefault="00C23A0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5991" w:history="1">
            <w:r w:rsidR="00FA5524" w:rsidRPr="00447412">
              <w:rPr>
                <w:rStyle w:val="Hyperlink"/>
                <w:noProof/>
              </w:rPr>
              <w:t>Jun 2016</w:t>
            </w:r>
            <w:r w:rsidR="00FA5524">
              <w:rPr>
                <w:noProof/>
                <w:webHidden/>
              </w:rPr>
              <w:tab/>
            </w:r>
            <w:r w:rsidR="00FA5524">
              <w:rPr>
                <w:noProof/>
                <w:webHidden/>
              </w:rPr>
              <w:fldChar w:fldCharType="begin"/>
            </w:r>
            <w:r w:rsidR="00FA5524">
              <w:rPr>
                <w:noProof/>
                <w:webHidden/>
              </w:rPr>
              <w:instrText xml:space="preserve"> PAGEREF _Toc516755991 \h </w:instrText>
            </w:r>
            <w:r w:rsidR="00FA5524">
              <w:rPr>
                <w:noProof/>
                <w:webHidden/>
              </w:rPr>
            </w:r>
            <w:r w:rsidR="00FA5524">
              <w:rPr>
                <w:noProof/>
                <w:webHidden/>
              </w:rPr>
              <w:fldChar w:fldCharType="separate"/>
            </w:r>
            <w:r w:rsidR="00FA5524">
              <w:rPr>
                <w:noProof/>
                <w:webHidden/>
              </w:rPr>
              <w:t>3</w:t>
            </w:r>
            <w:r w:rsidR="00FA5524"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5992" w:history="1">
            <w:r w:rsidRPr="00447412">
              <w:rPr>
                <w:rStyle w:val="Hyperlink"/>
                <w:noProof/>
              </w:rPr>
              <w:t>Proxies: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5993" w:history="1">
            <w:r w:rsidRPr="00447412">
              <w:rPr>
                <w:rStyle w:val="Hyperlink"/>
                <w:noProof/>
              </w:rPr>
              <w:t>Change environment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5994" w:history="1">
            <w:r w:rsidRPr="00447412">
              <w:rPr>
                <w:rStyle w:val="Hyperlink"/>
                <w:noProof/>
              </w:rPr>
              <w:t>July 4 – 10 ,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5995" w:history="1">
            <w:r w:rsidRPr="00447412">
              <w:rPr>
                <w:rStyle w:val="Hyperlink"/>
                <w:noProof/>
              </w:rPr>
              <w:t>Proxies for npm: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5996" w:history="1">
            <w:r w:rsidRPr="00447412">
              <w:rPr>
                <w:rStyle w:val="Hyperlink"/>
                <w:noProof/>
              </w:rPr>
              <w:t>Yeoman Gulp+Angular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5997" w:history="1">
            <w:r w:rsidRPr="00447412">
              <w:rPr>
                <w:rStyle w:val="Hyperlink"/>
                <w:noProof/>
              </w:rPr>
              <w:t>Proxies for 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5998" w:history="1">
            <w:r w:rsidRPr="00447412">
              <w:rPr>
                <w:rStyle w:val="Hyperlink"/>
                <w:noProof/>
              </w:rPr>
              <w:t>After Yeoman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5999" w:history="1">
            <w:r w:rsidRPr="00447412">
              <w:rPr>
                <w:rStyle w:val="Hyperlink"/>
                <w:noProof/>
              </w:rPr>
              <w:t>gulp default browser to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00" w:history="1">
            <w:r w:rsidRPr="00447412">
              <w:rPr>
                <w:rStyle w:val="Hyperlink"/>
                <w:noProof/>
              </w:rPr>
              <w:t>July 11,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01" w:history="1">
            <w:r w:rsidRPr="00447412">
              <w:rPr>
                <w:rStyle w:val="Hyperlink"/>
                <w:noProof/>
              </w:rPr>
              <w:t>Install FontAwsome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02" w:history="1">
            <w:r w:rsidRPr="00447412">
              <w:rPr>
                <w:rStyle w:val="Hyperlink"/>
                <w:noProof/>
              </w:rPr>
              <w:t>July 15,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03" w:history="1">
            <w:r w:rsidRPr="00447412">
              <w:rPr>
                <w:rStyle w:val="Hyperlink"/>
                <w:noProof/>
              </w:rPr>
              <w:t>Fix GIT SSL certificate problem: self signed certificate in certificate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04" w:history="1">
            <w:r w:rsidRPr="00447412">
              <w:rPr>
                <w:rStyle w:val="Hyperlink"/>
                <w:noProof/>
              </w:rPr>
              <w:t>July 19,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05" w:history="1">
            <w:r w:rsidRPr="00447412">
              <w:rPr>
                <w:rStyle w:val="Hyperlink"/>
                <w:noProof/>
              </w:rPr>
              <w:t>Jetty install for angular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06" w:history="1">
            <w:r w:rsidRPr="00447412">
              <w:rPr>
                <w:rStyle w:val="Hyperlink"/>
                <w:noProof/>
              </w:rPr>
              <w:t>To install jetty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07" w:history="1">
            <w:r w:rsidRPr="00447412">
              <w:rPr>
                <w:rStyle w:val="Hyperlink"/>
                <w:noProof/>
              </w:rPr>
              <w:t>To remove jetty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08" w:history="1">
            <w:r w:rsidRPr="00447412">
              <w:rPr>
                <w:rStyle w:val="Hyperlink"/>
                <w:noProof/>
              </w:rPr>
              <w:t>To start in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09" w:history="1">
            <w:r w:rsidRPr="00447412">
              <w:rPr>
                <w:rStyle w:val="Hyperlink"/>
                <w:noProof/>
              </w:rPr>
              <w:t>To start jetty service in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10" w:history="1">
            <w:r w:rsidRPr="00447412">
              <w:rPr>
                <w:rStyle w:val="Hyperlink"/>
                <w:noProof/>
              </w:rPr>
              <w:t>To stop jetty service in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11" w:history="1">
            <w:r w:rsidRPr="00447412">
              <w:rPr>
                <w:rStyle w:val="Hyperlink"/>
                <w:noProof/>
              </w:rPr>
              <w:t>July 27,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12" w:history="1">
            <w:r w:rsidRPr="00447412">
              <w:rPr>
                <w:rStyle w:val="Hyperlink"/>
                <w:noProof/>
              </w:rPr>
              <w:t>A good Spark framework 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13" w:history="1">
            <w:r w:rsidRPr="00447412">
              <w:rPr>
                <w:rStyle w:val="Hyperlink"/>
                <w:noProof/>
              </w:rPr>
              <w:t>A good article for Angular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14" w:history="1">
            <w:r w:rsidRPr="00447412">
              <w:rPr>
                <w:rStyle w:val="Hyperlink"/>
                <w:noProof/>
              </w:rPr>
              <w:t>AngularJS httpInterceptors and toastr -- circular dependency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15" w:history="1">
            <w:r w:rsidRPr="00447412">
              <w:rPr>
                <w:rStyle w:val="Hyperlink"/>
                <w:noProof/>
              </w:rPr>
              <w:t>Nov 30,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16" w:history="1">
            <w:r w:rsidRPr="00447412">
              <w:rPr>
                <w:rStyle w:val="Hyperlink"/>
                <w:noProof/>
              </w:rPr>
              <w:t>Windows get 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17" w:history="1">
            <w:r w:rsidRPr="00447412">
              <w:rPr>
                <w:rStyle w:val="Hyperlink"/>
                <w:noProof/>
              </w:rPr>
              <w:t>Jan 10,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18" w:history="1">
            <w:r w:rsidRPr="00447412">
              <w:rPr>
                <w:rStyle w:val="Hyperlink"/>
                <w:noProof/>
              </w:rPr>
              <w:t>PowerShell: Get SID from AD User/Group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19" w:history="1">
            <w:r w:rsidRPr="00447412">
              <w:rPr>
                <w:rStyle w:val="Hyperlink"/>
                <w:noProof/>
              </w:rPr>
              <w:t>PowerShell: Get AD User/Group from 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20" w:history="1">
            <w:r w:rsidRPr="00447412">
              <w:rPr>
                <w:rStyle w:val="Hyperlink"/>
                <w:noProof/>
              </w:rPr>
              <w:t>Jan 17,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21" w:history="1">
            <w:r w:rsidRPr="00447412">
              <w:rPr>
                <w:rStyle w:val="Hyperlink"/>
                <w:noProof/>
              </w:rPr>
              <w:t>Code not running in IE 11, works fine in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22" w:history="1">
            <w:r w:rsidRPr="00447412">
              <w:rPr>
                <w:rStyle w:val="Hyperlink"/>
                <w:noProof/>
                <w:lang w:eastAsia="zh-CN"/>
              </w:rPr>
              <w:t>Feb</w:t>
            </w:r>
            <w:r w:rsidRPr="00447412">
              <w:rPr>
                <w:rStyle w:val="Hyperlink"/>
                <w:noProof/>
              </w:rPr>
              <w:t xml:space="preserve"> </w:t>
            </w:r>
            <w:r w:rsidRPr="00447412">
              <w:rPr>
                <w:rStyle w:val="Hyperlink"/>
                <w:noProof/>
                <w:lang w:eastAsia="zh-CN"/>
              </w:rPr>
              <w:t>7</w:t>
            </w:r>
            <w:r w:rsidRPr="00447412">
              <w:rPr>
                <w:rStyle w:val="Hyperlink"/>
                <w:noProof/>
              </w:rPr>
              <w:t>,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23" w:history="1">
            <w:r w:rsidRPr="00447412">
              <w:rPr>
                <w:rStyle w:val="Hyperlink"/>
                <w:noProof/>
              </w:rPr>
              <w:t xml:space="preserve">How to install Node.js </w:t>
            </w:r>
            <w:r w:rsidRPr="00447412">
              <w:rPr>
                <w:rStyle w:val="Hyperlink"/>
                <w:noProof/>
                <w:lang w:eastAsia="zh-CN"/>
              </w:rPr>
              <w:t>&amp; npm without running msi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24" w:history="1">
            <w:r w:rsidRPr="00447412">
              <w:rPr>
                <w:rStyle w:val="Hyperlink"/>
                <w:noProof/>
              </w:rPr>
              <w:t>Feb 16,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25" w:history="1">
            <w:r w:rsidRPr="00447412">
              <w:rPr>
                <w:rStyle w:val="Hyperlink"/>
                <w:noProof/>
              </w:rPr>
              <w:t>How to add local jar files into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6756026" w:history="1">
            <w:r w:rsidRPr="00447412">
              <w:rPr>
                <w:rStyle w:val="Hyperlink"/>
                <w:noProof/>
              </w:rPr>
              <w:t>Jun 27,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24" w:rsidRDefault="00FA55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6756027" w:history="1">
            <w:r w:rsidRPr="00447412">
              <w:rPr>
                <w:rStyle w:val="Hyperlink"/>
                <w:noProof/>
              </w:rPr>
              <w:t>Create local workspace for Sabre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A08" w:rsidRDefault="00C23A08">
          <w:r>
            <w:rPr>
              <w:b/>
              <w:bCs/>
              <w:noProof/>
            </w:rPr>
            <w:fldChar w:fldCharType="end"/>
          </w:r>
        </w:p>
      </w:sdtContent>
    </w:sdt>
    <w:p w:rsidR="005C14B0" w:rsidRDefault="005C14B0">
      <w:r>
        <w:br w:type="page"/>
      </w:r>
    </w:p>
    <w:p w:rsidR="00177357" w:rsidRDefault="00177357" w:rsidP="00057BC2">
      <w:pPr>
        <w:pStyle w:val="Heading1"/>
      </w:pPr>
      <w:bookmarkStart w:id="1" w:name="_Toc516755991"/>
      <w:r>
        <w:lastRenderedPageBreak/>
        <w:t>Jun 2016</w:t>
      </w:r>
      <w:bookmarkEnd w:id="1"/>
    </w:p>
    <w:p w:rsidR="00177357" w:rsidRDefault="00177357" w:rsidP="00057BC2">
      <w:pPr>
        <w:pStyle w:val="Heading2"/>
      </w:pPr>
      <w:bookmarkStart w:id="2" w:name="_Toc516755992"/>
      <w:r>
        <w:t>Proxies:</w:t>
      </w:r>
      <w:bookmarkEnd w:id="2"/>
      <w:r>
        <w:t xml:space="preserve"> </w:t>
      </w:r>
    </w:p>
    <w:p w:rsidR="00177357" w:rsidRPr="00057BC2" w:rsidRDefault="00177357" w:rsidP="00057BC2">
      <w:r w:rsidRPr="00057BC2">
        <w:tab/>
      </w:r>
      <w:proofErr w:type="gramStart"/>
      <w:r w:rsidRPr="00057BC2">
        <w:t>eclipse</w:t>
      </w:r>
      <w:proofErr w:type="gramEnd"/>
      <w:r w:rsidRPr="00057BC2">
        <w:t xml:space="preserve"> -- network</w:t>
      </w:r>
    </w:p>
    <w:p w:rsidR="00177357" w:rsidRPr="00057BC2" w:rsidRDefault="00177357" w:rsidP="00057BC2">
      <w:r w:rsidRPr="00057BC2">
        <w:tab/>
      </w:r>
      <w:proofErr w:type="gramStart"/>
      <w:r w:rsidRPr="00057BC2">
        <w:t>maven</w:t>
      </w:r>
      <w:proofErr w:type="gramEnd"/>
      <w:r w:rsidRPr="00057BC2">
        <w:t xml:space="preserve"> settings.xml  -- look for </w:t>
      </w:r>
      <w:r w:rsidR="00057BC2">
        <w:t>M2_HOME</w:t>
      </w:r>
    </w:p>
    <w:p w:rsidR="00057BC2" w:rsidRDefault="00057BC2" w:rsidP="00057BC2">
      <w:pPr>
        <w:pStyle w:val="Heading2"/>
      </w:pPr>
      <w:bookmarkStart w:id="3" w:name="_Toc516755993"/>
      <w:r>
        <w:t>Change environment variables:</w:t>
      </w:r>
      <w:bookmarkEnd w:id="3"/>
    </w:p>
    <w:p w:rsidR="003E3043" w:rsidRDefault="00057BC2" w:rsidP="00057BC2">
      <w:pPr>
        <w:rPr>
          <w:rFonts w:ascii="Courier New" w:eastAsia="Times New Roman" w:hAnsi="Courier New" w:cs="Courier New"/>
          <w:sz w:val="20"/>
          <w:szCs w:val="20"/>
        </w:rPr>
      </w:pPr>
      <w:r w:rsidRPr="001E16F7">
        <w:rPr>
          <w:rFonts w:ascii="Courier New" w:eastAsia="Times New Roman" w:hAnsi="Courier New" w:cs="Courier New"/>
          <w:sz w:val="20"/>
          <w:szCs w:val="20"/>
        </w:rPr>
        <w:tab/>
        <w:t xml:space="preserve"> $</w:t>
      </w:r>
      <w:r w:rsidR="00F16043" w:rsidRPr="001E16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E16F7">
        <w:rPr>
          <w:rFonts w:ascii="Courier New" w:eastAsia="Times New Roman" w:hAnsi="Courier New" w:cs="Courier New"/>
          <w:sz w:val="20"/>
          <w:szCs w:val="20"/>
        </w:rPr>
        <w:t>setx</w:t>
      </w:r>
      <w:proofErr w:type="spellEnd"/>
      <w:proofErr w:type="gramEnd"/>
      <w:r w:rsidRPr="001E16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C2A81" w:rsidRPr="001E16F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1E16F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="00FC2A81" w:rsidRPr="001E16F7">
        <w:rPr>
          <w:rFonts w:ascii="Courier New" w:eastAsia="Times New Roman" w:hAnsi="Courier New" w:cs="Courier New"/>
          <w:sz w:val="20"/>
          <w:szCs w:val="20"/>
        </w:rPr>
        <w:t>&gt;</w:t>
      </w:r>
      <w:r w:rsidRPr="001E16F7">
        <w:rPr>
          <w:rFonts w:ascii="Courier New" w:eastAsia="Times New Roman" w:hAnsi="Courier New" w:cs="Courier New"/>
          <w:sz w:val="20"/>
          <w:szCs w:val="20"/>
        </w:rPr>
        <w:t xml:space="preserve"> “</w:t>
      </w:r>
      <w:r w:rsidR="00FC2A81" w:rsidRPr="001E16F7">
        <w:rPr>
          <w:rFonts w:ascii="Courier New" w:eastAsia="Times New Roman" w:hAnsi="Courier New" w:cs="Courier New"/>
          <w:sz w:val="20"/>
          <w:szCs w:val="20"/>
        </w:rPr>
        <w:t>&lt;</w:t>
      </w:r>
      <w:r w:rsidRPr="001E16F7">
        <w:rPr>
          <w:rFonts w:ascii="Courier New" w:eastAsia="Times New Roman" w:hAnsi="Courier New" w:cs="Courier New"/>
          <w:sz w:val="20"/>
          <w:szCs w:val="20"/>
        </w:rPr>
        <w:t>value</w:t>
      </w:r>
      <w:r w:rsidR="00FC2A81" w:rsidRPr="001E16F7">
        <w:rPr>
          <w:rFonts w:ascii="Courier New" w:eastAsia="Times New Roman" w:hAnsi="Courier New" w:cs="Courier New"/>
          <w:sz w:val="20"/>
          <w:szCs w:val="20"/>
        </w:rPr>
        <w:t>&gt;</w:t>
      </w:r>
      <w:r w:rsidRPr="001E16F7">
        <w:rPr>
          <w:rFonts w:ascii="Courier New" w:eastAsia="Times New Roman" w:hAnsi="Courier New" w:cs="Courier New"/>
          <w:sz w:val="20"/>
          <w:szCs w:val="20"/>
        </w:rPr>
        <w:t>”</w:t>
      </w:r>
    </w:p>
    <w:p w:rsidR="001E16F7" w:rsidRDefault="001E16F7" w:rsidP="00057BC2">
      <w:r w:rsidRPr="001E16F7">
        <w:tab/>
        <w:t>Unset</w:t>
      </w:r>
      <w:r w:rsidRPr="001E16F7">
        <w:tab/>
      </w:r>
    </w:p>
    <w:p w:rsidR="001E16F7" w:rsidRDefault="001E16F7" w:rsidP="001E16F7">
      <w:pPr>
        <w:rPr>
          <w:rFonts w:ascii="Courier New" w:eastAsia="Times New Roman" w:hAnsi="Courier New" w:cs="Courier New"/>
          <w:sz w:val="20"/>
          <w:szCs w:val="20"/>
        </w:rPr>
      </w:pPr>
      <w:r w:rsidRPr="001E16F7">
        <w:rPr>
          <w:rFonts w:ascii="Courier New" w:eastAsia="Times New Roman" w:hAnsi="Courier New" w:cs="Courier New"/>
          <w:sz w:val="20"/>
          <w:szCs w:val="20"/>
        </w:rPr>
        <w:tab/>
        <w:t xml:space="preserve"> $ </w:t>
      </w:r>
      <w:proofErr w:type="spellStart"/>
      <w:proofErr w:type="gramStart"/>
      <w:r w:rsidRPr="001E16F7">
        <w:rPr>
          <w:rFonts w:ascii="Courier New" w:eastAsia="Times New Roman" w:hAnsi="Courier New" w:cs="Courier New"/>
          <w:sz w:val="20"/>
          <w:szCs w:val="20"/>
        </w:rPr>
        <w:t>setx</w:t>
      </w:r>
      <w:proofErr w:type="spellEnd"/>
      <w:proofErr w:type="gramEnd"/>
      <w:r w:rsidRPr="001E16F7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1E16F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E16F7">
        <w:rPr>
          <w:rFonts w:ascii="Courier New" w:eastAsia="Times New Roman" w:hAnsi="Courier New" w:cs="Courier New"/>
          <w:sz w:val="20"/>
          <w:szCs w:val="20"/>
        </w:rPr>
        <w:t>&gt; “”</w:t>
      </w:r>
    </w:p>
    <w:p w:rsidR="001E16F7" w:rsidRDefault="001E16F7" w:rsidP="001E16F7">
      <w:r>
        <w:tab/>
      </w:r>
      <w:r w:rsidRPr="001E16F7">
        <w:rPr>
          <w:highlight w:val="yellow"/>
        </w:rPr>
        <w:t>The value will take effective when re-entering CMD</w:t>
      </w:r>
    </w:p>
    <w:p w:rsidR="00057BC2" w:rsidRDefault="00057BC2" w:rsidP="00057BC2">
      <w:pPr>
        <w:pStyle w:val="Heading1"/>
      </w:pPr>
      <w:bookmarkStart w:id="4" w:name="_Toc516755994"/>
      <w:r>
        <w:t xml:space="preserve">July 4 – </w:t>
      </w:r>
      <w:proofErr w:type="gramStart"/>
      <w:r>
        <w:t>10 ,</w:t>
      </w:r>
      <w:proofErr w:type="gramEnd"/>
      <w:r>
        <w:t xml:space="preserve"> 2016</w:t>
      </w:r>
      <w:bookmarkEnd w:id="4"/>
    </w:p>
    <w:p w:rsidR="00057BC2" w:rsidRDefault="00057BC2" w:rsidP="00057BC2">
      <w:pPr>
        <w:pStyle w:val="Heading2"/>
      </w:pPr>
      <w:bookmarkStart w:id="5" w:name="_Toc516755995"/>
      <w:r>
        <w:t xml:space="preserve">Proxies for </w:t>
      </w:r>
      <w:proofErr w:type="spellStart"/>
      <w:r>
        <w:t>npm</w:t>
      </w:r>
      <w:proofErr w:type="spellEnd"/>
      <w:r>
        <w:t>:</w:t>
      </w:r>
      <w:bookmarkEnd w:id="5"/>
    </w:p>
    <w:p w:rsidR="00F16043" w:rsidRDefault="00F16043" w:rsidP="000058A6">
      <w:pPr>
        <w:pStyle w:val="HTMLPreformatted"/>
        <w:shd w:val="clear" w:color="auto" w:fill="EFF0F1"/>
      </w:pPr>
      <w:r>
        <w:t xml:space="preserve">$ </w:t>
      </w:r>
      <w:proofErr w:type="spellStart"/>
      <w:proofErr w:type="gramStart"/>
      <w:r w:rsidRPr="00F16043">
        <w:t>npm</w:t>
      </w:r>
      <w:proofErr w:type="spellEnd"/>
      <w:proofErr w:type="gramEnd"/>
      <w:r w:rsidRPr="00F16043">
        <w:t xml:space="preserve"> </w:t>
      </w:r>
      <w:proofErr w:type="spellStart"/>
      <w:r w:rsidRPr="00F16043">
        <w:t>config</w:t>
      </w:r>
      <w:proofErr w:type="spellEnd"/>
      <w:r w:rsidRPr="00F16043">
        <w:t xml:space="preserve"> get proxy</w:t>
      </w:r>
    </w:p>
    <w:p w:rsidR="000058A6" w:rsidRDefault="000058A6" w:rsidP="000058A6">
      <w:pPr>
        <w:pStyle w:val="HTMLPreformatted"/>
        <w:shd w:val="clear" w:color="auto" w:fill="EFF0F1"/>
      </w:pPr>
      <w:r>
        <w:t xml:space="preserve">$ </w:t>
      </w:r>
      <w:proofErr w:type="spellStart"/>
      <w:proofErr w:type="gramStart"/>
      <w:r w:rsidRPr="00F16043">
        <w:t>npm</w:t>
      </w:r>
      <w:proofErr w:type="spellEnd"/>
      <w:proofErr w:type="gramEnd"/>
      <w:r w:rsidRPr="00F16043">
        <w:t xml:space="preserve"> </w:t>
      </w:r>
      <w:proofErr w:type="spellStart"/>
      <w:r w:rsidRPr="00F16043">
        <w:t>config</w:t>
      </w:r>
      <w:proofErr w:type="spellEnd"/>
      <w:r w:rsidRPr="00F16043">
        <w:t xml:space="preserve"> get </w:t>
      </w:r>
      <w:r>
        <w:t>https-proxy</w:t>
      </w:r>
    </w:p>
    <w:p w:rsidR="000058A6" w:rsidRPr="000058A6" w:rsidRDefault="000058A6" w:rsidP="000058A6">
      <w:pPr>
        <w:pStyle w:val="HTMLPreformatted"/>
        <w:shd w:val="clear" w:color="auto" w:fill="EFF0F1"/>
      </w:pPr>
      <w:r>
        <w:t>$</w:t>
      </w:r>
      <w:r w:rsidRPr="000058A6">
        <w:rPr>
          <w:b/>
          <w:bCs/>
        </w:rPr>
        <w:t xml:space="preserve"> </w:t>
      </w:r>
      <w:proofErr w:type="spellStart"/>
      <w:proofErr w:type="gramStart"/>
      <w:r w:rsidRPr="000058A6">
        <w:t>npm</w:t>
      </w:r>
      <w:proofErr w:type="spellEnd"/>
      <w:proofErr w:type="gramEnd"/>
      <w:r w:rsidRPr="000058A6">
        <w:t xml:space="preserve"> </w:t>
      </w:r>
      <w:proofErr w:type="spellStart"/>
      <w:r w:rsidRPr="000058A6">
        <w:t>config</w:t>
      </w:r>
      <w:proofErr w:type="spellEnd"/>
      <w:r w:rsidRPr="000058A6">
        <w:t xml:space="preserve"> set registry http://registry.npmjs.org/</w:t>
      </w:r>
    </w:p>
    <w:p w:rsidR="00FE329C" w:rsidRDefault="00F16043" w:rsidP="00896A07">
      <w:pPr>
        <w:pStyle w:val="HTMLPreformatted"/>
        <w:shd w:val="clear" w:color="auto" w:fill="EFF0F1"/>
      </w:pPr>
      <w:r>
        <w:t xml:space="preserve">$ </w:t>
      </w:r>
      <w:proofErr w:type="spellStart"/>
      <w:proofErr w:type="gramStart"/>
      <w:r w:rsidRPr="00F16043">
        <w:t>npm</w:t>
      </w:r>
      <w:proofErr w:type="spellEnd"/>
      <w:proofErr w:type="gramEnd"/>
      <w:r w:rsidRPr="00F16043">
        <w:t xml:space="preserve"> </w:t>
      </w:r>
      <w:proofErr w:type="spellStart"/>
      <w:r w:rsidRPr="00F16043">
        <w:t>config</w:t>
      </w:r>
      <w:proofErr w:type="spellEnd"/>
      <w:r w:rsidRPr="00F16043">
        <w:t xml:space="preserve"> set proxy </w:t>
      </w:r>
      <w:hyperlink r:id="rId8" w:history="1">
        <w:r w:rsidR="00C1234F" w:rsidRPr="000058A6">
          <w:t>http://oak%5Chahe:Hewei123@oproxy.fg.rbc.com:8080/</w:t>
        </w:r>
      </w:hyperlink>
    </w:p>
    <w:p w:rsidR="00C1234F" w:rsidRDefault="00C1234F" w:rsidP="00896A07">
      <w:pPr>
        <w:pStyle w:val="HTMLPreformatted"/>
        <w:shd w:val="clear" w:color="auto" w:fill="EFF0F1"/>
      </w:pPr>
      <w:r>
        <w:t xml:space="preserve">$ </w:t>
      </w:r>
      <w:proofErr w:type="spellStart"/>
      <w:proofErr w:type="gramStart"/>
      <w:r w:rsidRPr="00F16043">
        <w:t>npm</w:t>
      </w:r>
      <w:proofErr w:type="spellEnd"/>
      <w:proofErr w:type="gramEnd"/>
      <w:r w:rsidRPr="00F16043">
        <w:t xml:space="preserve"> </w:t>
      </w:r>
      <w:proofErr w:type="spellStart"/>
      <w:r w:rsidRPr="00F16043">
        <w:t>config</w:t>
      </w:r>
      <w:proofErr w:type="spellEnd"/>
      <w:r w:rsidRPr="00F16043">
        <w:t xml:space="preserve"> set </w:t>
      </w:r>
      <w:r>
        <w:t>https-</w:t>
      </w:r>
      <w:r w:rsidRPr="00F16043">
        <w:t xml:space="preserve">proxy </w:t>
      </w:r>
      <w:hyperlink r:id="rId9" w:history="1">
        <w:r w:rsidR="00FE329C" w:rsidRPr="0082412E">
          <w:rPr>
            <w:rStyle w:val="Hyperlink"/>
          </w:rPr>
          <w:t>http://oak%5Chahe:Hewei123@oproxy.fg.rbc.com:8080/</w:t>
        </w:r>
      </w:hyperlink>
    </w:p>
    <w:p w:rsidR="00F14FF0" w:rsidRPr="00092B0B" w:rsidRDefault="00F14FF0" w:rsidP="00F14FF0">
      <w:pPr>
        <w:pStyle w:val="HTMLPreformatted"/>
        <w:shd w:val="clear" w:color="auto" w:fill="EFF0F1"/>
      </w:pPr>
      <w:r w:rsidRPr="00092B0B">
        <w:t xml:space="preserve">$ </w:t>
      </w:r>
      <w:proofErr w:type="spellStart"/>
      <w:proofErr w:type="gramStart"/>
      <w:r w:rsidRPr="00092B0B">
        <w:t>npm</w:t>
      </w:r>
      <w:proofErr w:type="spellEnd"/>
      <w:proofErr w:type="gramEnd"/>
      <w:r w:rsidRPr="00092B0B">
        <w:t xml:space="preserve"> </w:t>
      </w:r>
      <w:proofErr w:type="spellStart"/>
      <w:r w:rsidRPr="00092B0B">
        <w:t>config</w:t>
      </w:r>
      <w:proofErr w:type="spellEnd"/>
      <w:r w:rsidRPr="00092B0B">
        <w:t xml:space="preserve"> set strict-</w:t>
      </w:r>
      <w:proofErr w:type="spellStart"/>
      <w:r w:rsidRPr="00092B0B">
        <w:t>ssl</w:t>
      </w:r>
      <w:proofErr w:type="spellEnd"/>
      <w:r w:rsidRPr="00092B0B">
        <w:t xml:space="preserve"> false</w:t>
      </w:r>
    </w:p>
    <w:p w:rsidR="00392A29" w:rsidRDefault="00392A29" w:rsidP="00392A29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 w:rsidRPr="00092B0B">
        <w:t xml:space="preserve">$ </w:t>
      </w:r>
      <w:proofErr w:type="spellStart"/>
      <w:proofErr w:type="gramStart"/>
      <w:r w:rsidRPr="00092B0B">
        <w:t>n</w:t>
      </w:r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pm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--proxy </w:t>
      </w:r>
      <w:hyperlink r:id="rId10" w:history="1">
        <w:r w:rsidRPr="000058A6">
          <w:t>http://oak%5Chahe:Hewei123@oproxy.fg.rbc.com:8080</w:t>
        </w:r>
      </w:hyperlink>
      <w:r w:rsidR="00FE329C">
        <w:t xml:space="preserve"> </w:t>
      </w:r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--without-</w:t>
      </w:r>
      <w:proofErr w:type="spellStart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ssl</w:t>
      </w:r>
      <w:proofErr w:type="spellEnd"/>
      <w:r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--insecure -g install</w:t>
      </w:r>
      <w:r w:rsidR="009B047E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9B047E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npm</w:t>
      </w:r>
      <w:proofErr w:type="spellEnd"/>
      <w:r w:rsidR="009B047E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-g</w:t>
      </w:r>
    </w:p>
    <w:p w:rsidR="00392A29" w:rsidRPr="00092B0B" w:rsidRDefault="00392A29" w:rsidP="00F14FF0">
      <w:pPr>
        <w:pStyle w:val="HTMLPreformatted"/>
        <w:shd w:val="clear" w:color="auto" w:fill="EFF0F1"/>
      </w:pPr>
    </w:p>
    <w:p w:rsidR="00F14FF0" w:rsidRDefault="00FE329C" w:rsidP="00896A07">
      <w:pPr>
        <w:pStyle w:val="HTMLPreformatted"/>
        <w:shd w:val="clear" w:color="auto" w:fill="EFF0F1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</w:pPr>
      <w:r w:rsidRPr="00092B0B">
        <w:t>***</w:t>
      </w:r>
      <w:r w:rsidR="00A05A28" w:rsidRPr="00092B0B">
        <w:t>$</w:t>
      </w:r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npm</w:t>
      </w:r>
      <w:proofErr w:type="spellEnd"/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--proxy </w:t>
      </w:r>
      <w:hyperlink r:id="rId11" w:history="1">
        <w:r w:rsidR="00A05A28" w:rsidRPr="000058A6">
          <w:t>http://oak%5Chahe:Hewei123@oproxy.fg.rbc.com:8080</w:t>
        </w:r>
      </w:hyperlink>
      <w:r w:rsidR="00222EF4">
        <w:t xml:space="preserve"> </w:t>
      </w:r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--without-</w:t>
      </w:r>
      <w:proofErr w:type="spellStart"/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ssl</w:t>
      </w:r>
      <w:proofErr w:type="spellEnd"/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--insecure -g install </w:t>
      </w:r>
      <w:proofErr w:type="spellStart"/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npm</w:t>
      </w:r>
      <w:proofErr w:type="spellEnd"/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="00D15946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–</w:t>
      </w:r>
      <w:r w:rsidR="00A05A28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</w:rPr>
        <w:t>g</w:t>
      </w:r>
    </w:p>
    <w:p w:rsidR="00D15946" w:rsidRPr="00F16043" w:rsidRDefault="00D15946" w:rsidP="00896A07">
      <w:pPr>
        <w:pStyle w:val="HTMLPreformatted"/>
        <w:shd w:val="clear" w:color="auto" w:fill="EFF0F1"/>
      </w:pPr>
    </w:p>
    <w:p w:rsidR="00C1234F" w:rsidRDefault="00FE329C" w:rsidP="00651FB7">
      <w:pPr>
        <w:pStyle w:val="Heading2"/>
      </w:pPr>
      <w:bookmarkStart w:id="6" w:name="_Toc516755996"/>
      <w:r>
        <w:t xml:space="preserve">Yeoman </w:t>
      </w:r>
      <w:proofErr w:type="spellStart"/>
      <w:r>
        <w:t>Gulp+Angular</w:t>
      </w:r>
      <w:bookmarkEnd w:id="6"/>
      <w:proofErr w:type="spellEnd"/>
    </w:p>
    <w:p w:rsidR="00551DCA" w:rsidRPr="00D15946" w:rsidRDefault="00FE329C" w:rsidP="00222EF4">
      <w:pPr>
        <w:pStyle w:val="HTMLPreformatted"/>
        <w:shd w:val="clear" w:color="auto" w:fill="EFF0F1"/>
      </w:pPr>
      <w:r w:rsidRPr="00651FB7">
        <w:t>$</w:t>
      </w:r>
      <w:r w:rsidRPr="00D15946">
        <w:t xml:space="preserve"> </w:t>
      </w:r>
      <w:proofErr w:type="spellStart"/>
      <w:proofErr w:type="gramStart"/>
      <w:r w:rsidRPr="00D15946">
        <w:t>npm</w:t>
      </w:r>
      <w:proofErr w:type="spellEnd"/>
      <w:proofErr w:type="gramEnd"/>
      <w:r w:rsidRPr="00D15946">
        <w:t xml:space="preserve"> --proxy </w:t>
      </w:r>
      <w:hyperlink r:id="rId12" w:history="1">
        <w:r w:rsidRPr="000058A6">
          <w:t>http://oak%5Chahe:Hewei123@oproxy.fg.rbc.com:8080</w:t>
        </w:r>
      </w:hyperlink>
      <w:r w:rsidR="00222EF4">
        <w:t xml:space="preserve"> </w:t>
      </w:r>
      <w:r w:rsidRPr="00D15946">
        <w:t>--without-</w:t>
      </w:r>
      <w:proofErr w:type="spellStart"/>
      <w:r w:rsidRPr="00D15946">
        <w:t>ssl</w:t>
      </w:r>
      <w:proofErr w:type="spellEnd"/>
      <w:r w:rsidRPr="00D15946">
        <w:t xml:space="preserve"> --insecure -g install </w:t>
      </w:r>
      <w:r w:rsidR="00551DCA" w:rsidRPr="00D15946">
        <w:t xml:space="preserve">-g </w:t>
      </w:r>
      <w:proofErr w:type="spellStart"/>
      <w:r w:rsidR="00551DCA" w:rsidRPr="00D15946">
        <w:t>yo</w:t>
      </w:r>
      <w:proofErr w:type="spellEnd"/>
      <w:r w:rsidR="00551DCA" w:rsidRPr="00D15946">
        <w:t xml:space="preserve"> gulp bower</w:t>
      </w:r>
    </w:p>
    <w:p w:rsidR="00FE329C" w:rsidRDefault="00651FB7" w:rsidP="00D15946">
      <w:pPr>
        <w:pStyle w:val="HTMLPreformatted"/>
        <w:shd w:val="clear" w:color="auto" w:fill="F7F7F7"/>
      </w:pPr>
      <w:r w:rsidRPr="00651FB7">
        <w:t>$</w:t>
      </w:r>
      <w:r w:rsidRPr="00D15946">
        <w:t xml:space="preserve"> </w:t>
      </w:r>
      <w:proofErr w:type="spellStart"/>
      <w:proofErr w:type="gramStart"/>
      <w:r w:rsidRPr="00D15946">
        <w:t>npm</w:t>
      </w:r>
      <w:proofErr w:type="spellEnd"/>
      <w:proofErr w:type="gramEnd"/>
      <w:r w:rsidRPr="00D15946">
        <w:t xml:space="preserve"> --proxy </w:t>
      </w:r>
      <w:hyperlink r:id="rId13" w:history="1">
        <w:r w:rsidRPr="000058A6">
          <w:t>http://oak%5Chahe:Hewei123@oproxy.fg.rbc.com:8080</w:t>
        </w:r>
      </w:hyperlink>
      <w:r>
        <w:t xml:space="preserve"> </w:t>
      </w:r>
      <w:r w:rsidRPr="00D15946">
        <w:t>--without-</w:t>
      </w:r>
      <w:proofErr w:type="spellStart"/>
      <w:r w:rsidRPr="00D15946">
        <w:t>ssl</w:t>
      </w:r>
      <w:proofErr w:type="spellEnd"/>
      <w:r w:rsidRPr="00D15946">
        <w:t xml:space="preserve"> --insecure -g install -g generator-gulp-angular</w:t>
      </w:r>
    </w:p>
    <w:p w:rsidR="00201EB7" w:rsidRDefault="00201EB7" w:rsidP="00D15946">
      <w:pPr>
        <w:pStyle w:val="HTMLPreformatted"/>
        <w:shd w:val="clear" w:color="auto" w:fill="F7F7F7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 w:rsidR="00313E41">
        <w:rPr>
          <w:rFonts w:ascii="Calibri" w:hAnsi="Calibri" w:cs="Calibri"/>
          <w:color w:val="000000"/>
        </w:rPr>
        <w:t>ProcessManagerUI</w:t>
      </w:r>
      <w:proofErr w:type="spellEnd"/>
    </w:p>
    <w:p w:rsidR="00151B94" w:rsidRDefault="00151B94" w:rsidP="00151B94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yo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gulp-angular</w:t>
      </w:r>
    </w:p>
    <w:p w:rsidR="00151B94" w:rsidRDefault="00151B94" w:rsidP="00D15946">
      <w:pPr>
        <w:pStyle w:val="HTMLPreformatted"/>
        <w:shd w:val="clear" w:color="auto" w:fill="F7F7F7"/>
      </w:pPr>
    </w:p>
    <w:p w:rsidR="006A38AA" w:rsidRDefault="006A38AA" w:rsidP="006A38AA">
      <w:pPr>
        <w:pStyle w:val="Heading2"/>
      </w:pPr>
      <w:bookmarkStart w:id="7" w:name="_Toc516755997"/>
      <w:r>
        <w:t>Proxies for Bower</w:t>
      </w:r>
      <w:bookmarkEnd w:id="7"/>
    </w:p>
    <w:p w:rsidR="006A38AA" w:rsidRDefault="006A38AA" w:rsidP="006A38AA">
      <w:r>
        <w:t>In .</w:t>
      </w:r>
      <w:proofErr w:type="spellStart"/>
      <w:r>
        <w:t>bowerrc</w:t>
      </w:r>
      <w:proofErr w:type="spellEnd"/>
    </w:p>
    <w:p w:rsidR="006A38AA" w:rsidRDefault="006A38AA" w:rsidP="006A38AA">
      <w:pPr>
        <w:pStyle w:val="HTMLPreformatted"/>
        <w:shd w:val="clear" w:color="auto" w:fill="EFF0F1"/>
      </w:pPr>
      <w:r>
        <w:t>{</w:t>
      </w:r>
    </w:p>
    <w:p w:rsidR="006A38AA" w:rsidRDefault="006A38AA" w:rsidP="006A38AA">
      <w:pPr>
        <w:pStyle w:val="HTMLPreformatted"/>
        <w:shd w:val="clear" w:color="auto" w:fill="EFF0F1"/>
      </w:pPr>
      <w:r>
        <w:t xml:space="preserve">  "</w:t>
      </w:r>
      <w:proofErr w:type="gramStart"/>
      <w:r>
        <w:t>directory</w:t>
      </w:r>
      <w:proofErr w:type="gramEnd"/>
      <w:r>
        <w:t>": "</w:t>
      </w:r>
      <w:proofErr w:type="spellStart"/>
      <w:r>
        <w:t>bower_components</w:t>
      </w:r>
      <w:proofErr w:type="spellEnd"/>
      <w:r>
        <w:t>",</w:t>
      </w:r>
    </w:p>
    <w:p w:rsidR="006A38AA" w:rsidRDefault="006A38AA" w:rsidP="006A38AA">
      <w:pPr>
        <w:pStyle w:val="HTMLPreformatted"/>
        <w:shd w:val="clear" w:color="auto" w:fill="EFF0F1"/>
      </w:pPr>
      <w:r>
        <w:t xml:space="preserve">  "</w:t>
      </w:r>
      <w:proofErr w:type="gramStart"/>
      <w:r>
        <w:t>registry</w:t>
      </w:r>
      <w:proofErr w:type="gramEnd"/>
      <w:r>
        <w:t>": "http://bower.herokuapp.com",</w:t>
      </w:r>
    </w:p>
    <w:p w:rsidR="006A38AA" w:rsidRDefault="006A38AA" w:rsidP="006A38AA">
      <w:pPr>
        <w:pStyle w:val="HTMLPreformatted"/>
        <w:shd w:val="clear" w:color="auto" w:fill="EFF0F1"/>
      </w:pPr>
      <w:r>
        <w:t xml:space="preserve">  "</w:t>
      </w:r>
      <w:proofErr w:type="spellStart"/>
      <w:r>
        <w:t>proxy":"http</w:t>
      </w:r>
      <w:proofErr w:type="spellEnd"/>
      <w:r>
        <w:t>://hahe:Hewei123@oproxy.fg.rbc.com:8080/",</w:t>
      </w:r>
    </w:p>
    <w:p w:rsidR="006A38AA" w:rsidRDefault="006A38AA" w:rsidP="006A38AA">
      <w:pPr>
        <w:pStyle w:val="HTMLPreformatted"/>
        <w:shd w:val="clear" w:color="auto" w:fill="EFF0F1"/>
      </w:pPr>
      <w:r>
        <w:t xml:space="preserve">  "</w:t>
      </w:r>
      <w:proofErr w:type="spellStart"/>
      <w:r>
        <w:t>https-proxy":"http</w:t>
      </w:r>
      <w:proofErr w:type="spellEnd"/>
      <w:r>
        <w:t>://hahe:Hewei123@oproxy.fg.rbc.com:8080/"</w:t>
      </w:r>
    </w:p>
    <w:p w:rsidR="006A38AA" w:rsidRDefault="006A38AA" w:rsidP="006A38AA">
      <w:pPr>
        <w:pStyle w:val="HTMLPreformatted"/>
        <w:shd w:val="clear" w:color="auto" w:fill="EFF0F1"/>
      </w:pPr>
      <w:r>
        <w:lastRenderedPageBreak/>
        <w:t>}</w:t>
      </w:r>
    </w:p>
    <w:p w:rsidR="006A38AA" w:rsidRDefault="000067C9" w:rsidP="000067C9">
      <w:pPr>
        <w:pStyle w:val="Heading2"/>
      </w:pPr>
      <w:bookmarkStart w:id="8" w:name="_Toc516755998"/>
      <w:r>
        <w:t>After Yeoman install</w:t>
      </w:r>
      <w:bookmarkEnd w:id="8"/>
    </w:p>
    <w:p w:rsidR="000067C9" w:rsidRDefault="000067C9" w:rsidP="000067C9">
      <w:pPr>
        <w:pStyle w:val="HTMLPreformatted"/>
        <w:shd w:val="clear" w:color="auto" w:fill="EFF0F1"/>
      </w:pPr>
      <w:r>
        <w:t>It's time to use Gulp tasks:</w:t>
      </w:r>
    </w:p>
    <w:p w:rsidR="000067C9" w:rsidRDefault="000067C9" w:rsidP="000067C9">
      <w:pPr>
        <w:pStyle w:val="HTMLPreformatted"/>
        <w:shd w:val="clear" w:color="auto" w:fill="EFF0F1"/>
      </w:pPr>
      <w:r>
        <w:t xml:space="preserve">- `$ gulp` to build an optimized version of your application in folder </w:t>
      </w:r>
      <w:proofErr w:type="spellStart"/>
      <w:r>
        <w:t>dist</w:t>
      </w:r>
      <w:proofErr w:type="spellEnd"/>
    </w:p>
    <w:p w:rsidR="000067C9" w:rsidRDefault="000067C9" w:rsidP="000067C9">
      <w:pPr>
        <w:pStyle w:val="HTMLPreformatted"/>
        <w:shd w:val="clear" w:color="auto" w:fill="EFF0F1"/>
      </w:pPr>
      <w:r>
        <w:t xml:space="preserve">- `$ gulp serve` to start </w:t>
      </w:r>
      <w:proofErr w:type="spellStart"/>
      <w:r>
        <w:t>BrowserSync</w:t>
      </w:r>
      <w:proofErr w:type="spellEnd"/>
      <w:r>
        <w:t xml:space="preserve"> server on your source files with live reload</w:t>
      </w:r>
    </w:p>
    <w:p w:rsidR="000067C9" w:rsidRDefault="000067C9" w:rsidP="000067C9">
      <w:pPr>
        <w:pStyle w:val="HTMLPreformatted"/>
        <w:shd w:val="clear" w:color="auto" w:fill="EFF0F1"/>
      </w:pPr>
      <w:r>
        <w:t xml:space="preserve">- `$ gulp </w:t>
      </w:r>
      <w:proofErr w:type="spellStart"/>
      <w:r>
        <w:t>serve</w:t>
      </w:r>
      <w:proofErr w:type="gramStart"/>
      <w:r>
        <w:t>:dist</w:t>
      </w:r>
      <w:proofErr w:type="spellEnd"/>
      <w:proofErr w:type="gramEnd"/>
      <w:r>
        <w:t xml:space="preserve">` to start </w:t>
      </w:r>
      <w:proofErr w:type="spellStart"/>
      <w:r>
        <w:t>BrowserSync</w:t>
      </w:r>
      <w:proofErr w:type="spellEnd"/>
      <w:r>
        <w:t xml:space="preserve"> server on your optimized application without live reload</w:t>
      </w:r>
    </w:p>
    <w:p w:rsidR="000067C9" w:rsidRDefault="000067C9" w:rsidP="000067C9">
      <w:pPr>
        <w:pStyle w:val="HTMLPreformatted"/>
        <w:shd w:val="clear" w:color="auto" w:fill="EFF0F1"/>
      </w:pPr>
      <w:r>
        <w:t>- `$ gulp test` to run your unit tests with Karma</w:t>
      </w:r>
    </w:p>
    <w:p w:rsidR="000067C9" w:rsidRDefault="000067C9" w:rsidP="000067C9">
      <w:pPr>
        <w:pStyle w:val="HTMLPreformatted"/>
        <w:shd w:val="clear" w:color="auto" w:fill="EFF0F1"/>
      </w:pPr>
      <w:r>
        <w:t xml:space="preserve">- `$ gulp </w:t>
      </w:r>
      <w:proofErr w:type="spellStart"/>
      <w:r>
        <w:t>test</w:t>
      </w:r>
      <w:proofErr w:type="gramStart"/>
      <w:r>
        <w:t>:auto</w:t>
      </w:r>
      <w:proofErr w:type="spellEnd"/>
      <w:proofErr w:type="gramEnd"/>
      <w:r>
        <w:t>` to run your unit tests with Karma in watch mode</w:t>
      </w:r>
    </w:p>
    <w:p w:rsidR="000067C9" w:rsidRDefault="000067C9" w:rsidP="000067C9">
      <w:pPr>
        <w:pStyle w:val="HTMLPreformatted"/>
        <w:shd w:val="clear" w:color="auto" w:fill="EFF0F1"/>
      </w:pPr>
      <w:r>
        <w:t>- `$ gulp protractor` to launch your e2e tests with Protractor</w:t>
      </w:r>
    </w:p>
    <w:p w:rsidR="000067C9" w:rsidRDefault="000067C9" w:rsidP="000067C9">
      <w:pPr>
        <w:pStyle w:val="HTMLPreformatted"/>
        <w:shd w:val="clear" w:color="auto" w:fill="EFF0F1"/>
      </w:pPr>
      <w:r>
        <w:t xml:space="preserve">- `$ gulp </w:t>
      </w:r>
      <w:proofErr w:type="spellStart"/>
      <w:r>
        <w:t>protractor</w:t>
      </w:r>
      <w:proofErr w:type="gramStart"/>
      <w:r>
        <w:t>:dist</w:t>
      </w:r>
      <w:proofErr w:type="spellEnd"/>
      <w:proofErr w:type="gramEnd"/>
      <w:r>
        <w:t xml:space="preserve">` to launch your e2e tests with Protractor on the </w:t>
      </w:r>
      <w:proofErr w:type="spellStart"/>
      <w:r>
        <w:t>dist</w:t>
      </w:r>
      <w:proofErr w:type="spellEnd"/>
      <w:r>
        <w:t xml:space="preserve"> files</w:t>
      </w:r>
    </w:p>
    <w:p w:rsidR="000067C9" w:rsidRDefault="000067C9" w:rsidP="000067C9">
      <w:pPr>
        <w:pStyle w:val="HTMLPreformatted"/>
        <w:shd w:val="clear" w:color="auto" w:fill="EFF0F1"/>
      </w:pPr>
    </w:p>
    <w:p w:rsidR="000067C9" w:rsidRDefault="000067C9" w:rsidP="000067C9">
      <w:pPr>
        <w:pStyle w:val="HTMLPreformatted"/>
        <w:shd w:val="clear" w:color="auto" w:fill="EFF0F1"/>
      </w:pPr>
      <w:r>
        <w:t>More details are available in docs and recipes</w:t>
      </w:r>
    </w:p>
    <w:p w:rsidR="0057793D" w:rsidRDefault="00CA07C5" w:rsidP="000067C9">
      <w:pPr>
        <w:pStyle w:val="HTMLPreformatted"/>
        <w:shd w:val="clear" w:color="auto" w:fill="EFF0F1"/>
      </w:pPr>
      <w:hyperlink r:id="rId14" w:history="1">
        <w:r w:rsidR="003868F4" w:rsidRPr="0082412E">
          <w:rPr>
            <w:rStyle w:val="Hyperlink"/>
          </w:rPr>
          <w:t>https://github.com/Swiip/generator-gulp-angular/tree/master/docs</w:t>
        </w:r>
      </w:hyperlink>
    </w:p>
    <w:p w:rsidR="003868F4" w:rsidRDefault="003868F4" w:rsidP="000067C9">
      <w:pPr>
        <w:pStyle w:val="HTMLPreformatted"/>
        <w:shd w:val="clear" w:color="auto" w:fill="EFF0F1"/>
      </w:pPr>
    </w:p>
    <w:p w:rsidR="004A237A" w:rsidRDefault="004A237A" w:rsidP="004A237A">
      <w:pPr>
        <w:pStyle w:val="Heading2"/>
      </w:pPr>
      <w:bookmarkStart w:id="9" w:name="_Toc516755999"/>
      <w:proofErr w:type="gramStart"/>
      <w:r w:rsidRPr="004A237A">
        <w:t>gulp</w:t>
      </w:r>
      <w:proofErr w:type="gramEnd"/>
      <w:r w:rsidRPr="004A237A">
        <w:t xml:space="preserve"> default brow</w:t>
      </w:r>
      <w:r w:rsidR="00224881">
        <w:t>s</w:t>
      </w:r>
      <w:r w:rsidRPr="004A237A">
        <w:t>er to chrome</w:t>
      </w:r>
      <w:bookmarkEnd w:id="9"/>
    </w:p>
    <w:p w:rsidR="004A237A" w:rsidRDefault="004A237A" w:rsidP="004A237A">
      <w:r>
        <w:t>In server.js</w:t>
      </w:r>
    </w:p>
    <w:p w:rsidR="004A237A" w:rsidRDefault="004A237A" w:rsidP="004A237A">
      <w:pPr>
        <w:pStyle w:val="HTMLPreformatted"/>
        <w:shd w:val="clear" w:color="auto" w:fill="EFF0F1"/>
      </w:pPr>
      <w:proofErr w:type="gramStart"/>
      <w:r w:rsidRPr="004A237A">
        <w:t>function</w:t>
      </w:r>
      <w:proofErr w:type="gramEnd"/>
      <w:r w:rsidRPr="004A237A">
        <w:t xml:space="preserve"> </w:t>
      </w:r>
      <w:proofErr w:type="spellStart"/>
      <w:r w:rsidRPr="004A237A">
        <w:t>browserSyncInit</w:t>
      </w:r>
      <w:proofErr w:type="spellEnd"/>
      <w:r w:rsidRPr="004A237A">
        <w:t>(</w:t>
      </w:r>
      <w:proofErr w:type="spellStart"/>
      <w:r w:rsidRPr="004A237A">
        <w:t>baseDir</w:t>
      </w:r>
      <w:proofErr w:type="spellEnd"/>
      <w:r w:rsidRPr="004A237A">
        <w:t>, browser) {</w:t>
      </w:r>
      <w:r w:rsidRPr="004A237A">
        <w:br/>
        <w:t xml:space="preserve">  //browser = browser === undefined ? '</w:t>
      </w:r>
      <w:proofErr w:type="gramStart"/>
      <w:r w:rsidRPr="004A237A">
        <w:t>default</w:t>
      </w:r>
      <w:proofErr w:type="gramEnd"/>
      <w:r w:rsidRPr="004A237A">
        <w:t>' : browser;</w:t>
      </w:r>
      <w:r w:rsidRPr="004A237A">
        <w:br/>
        <w:t xml:space="preserve">  browser = browser === undefined ? '</w:t>
      </w:r>
      <w:proofErr w:type="gramStart"/>
      <w:r w:rsidRPr="004A237A">
        <w:t>chrome</w:t>
      </w:r>
      <w:proofErr w:type="gramEnd"/>
      <w:r w:rsidRPr="004A237A">
        <w:t>' : browser;</w:t>
      </w:r>
    </w:p>
    <w:p w:rsidR="002E7772" w:rsidRPr="004A237A" w:rsidRDefault="002E7772" w:rsidP="004A237A">
      <w:pPr>
        <w:pStyle w:val="HTMLPreformatted"/>
        <w:shd w:val="clear" w:color="auto" w:fill="EFF0F1"/>
      </w:pPr>
      <w:r>
        <w:t>… …</w:t>
      </w:r>
    </w:p>
    <w:p w:rsidR="004A237A" w:rsidRDefault="004A237A" w:rsidP="004A237A"/>
    <w:p w:rsidR="00FC2A81" w:rsidRDefault="00FC2A81" w:rsidP="007D66B6">
      <w:pPr>
        <w:pStyle w:val="Heading1"/>
      </w:pPr>
      <w:bookmarkStart w:id="10" w:name="_Toc516756000"/>
      <w:r>
        <w:t>July 11</w:t>
      </w:r>
      <w:r w:rsidR="00C23A08">
        <w:t>, 2016</w:t>
      </w:r>
      <w:bookmarkEnd w:id="10"/>
    </w:p>
    <w:p w:rsidR="00690F1C" w:rsidRDefault="00690F1C" w:rsidP="00690F1C">
      <w:pPr>
        <w:pStyle w:val="Heading2"/>
      </w:pPr>
      <w:bookmarkStart w:id="11" w:name="_Toc516756001"/>
      <w:r>
        <w:t xml:space="preserve">Install </w:t>
      </w:r>
      <w:proofErr w:type="spellStart"/>
      <w:r>
        <w:t>FontAwsome</w:t>
      </w:r>
      <w:bookmarkEnd w:id="11"/>
      <w:proofErr w:type="spellEnd"/>
      <w:r>
        <w:t xml:space="preserve"> </w:t>
      </w:r>
    </w:p>
    <w:p w:rsidR="00690F1C" w:rsidRPr="00FC2A81" w:rsidRDefault="00FC2A81" w:rsidP="00FC2A81">
      <w:pPr>
        <w:pStyle w:val="HTMLPreformatted"/>
        <w:shd w:val="clear" w:color="auto" w:fill="EFF0F1"/>
      </w:pPr>
      <w:r w:rsidRPr="00FC2A81">
        <w:t xml:space="preserve">$ </w:t>
      </w:r>
      <w:proofErr w:type="gramStart"/>
      <w:r w:rsidRPr="00FC2A81">
        <w:t>bower</w:t>
      </w:r>
      <w:proofErr w:type="gramEnd"/>
      <w:r w:rsidRPr="00FC2A81">
        <w:t xml:space="preserve"> install components-font-awesome --save</w:t>
      </w:r>
    </w:p>
    <w:p w:rsidR="00E1573F" w:rsidRDefault="00021551" w:rsidP="007D66B6">
      <w:pPr>
        <w:pStyle w:val="Heading1"/>
      </w:pPr>
      <w:bookmarkStart w:id="12" w:name="_Toc516756002"/>
      <w:r>
        <w:t>July 15</w:t>
      </w:r>
      <w:r w:rsidR="00C23A08">
        <w:t>, 2016</w:t>
      </w:r>
      <w:bookmarkEnd w:id="12"/>
    </w:p>
    <w:p w:rsidR="00021551" w:rsidRDefault="00021551" w:rsidP="007D66B6">
      <w:pPr>
        <w:pStyle w:val="Heading2"/>
      </w:pPr>
      <w:bookmarkStart w:id="13" w:name="_Toc516756003"/>
      <w:r w:rsidRPr="007D66B6">
        <w:t xml:space="preserve">Fix GIT SSL certificate problem: </w:t>
      </w:r>
      <w:proofErr w:type="spellStart"/>
      <w:r w:rsidRPr="007D66B6">
        <w:t>self signed</w:t>
      </w:r>
      <w:proofErr w:type="spellEnd"/>
      <w:r w:rsidRPr="007D66B6">
        <w:t xml:space="preserve"> certificate in certificate chain</w:t>
      </w:r>
      <w:bookmarkEnd w:id="13"/>
    </w:p>
    <w:p w:rsidR="00021551" w:rsidRDefault="00CA07C5" w:rsidP="004A237A">
      <w:hyperlink r:id="rId15" w:history="1">
        <w:r w:rsidR="00021551" w:rsidRPr="000D6C27">
          <w:rPr>
            <w:rStyle w:val="Hyperlink"/>
          </w:rPr>
          <w:t>http://stackoverflow.com/questions/11621768/how-can-i-make-git-accept-a-self-signed-certificate</w:t>
        </w:r>
      </w:hyperlink>
    </w:p>
    <w:p w:rsidR="00021551" w:rsidRDefault="00021551" w:rsidP="00021551">
      <w:pPr>
        <w:pStyle w:val="HTMLPreformatted"/>
        <w:shd w:val="clear" w:color="auto" w:fill="EFF0F1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-c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http.sslVerify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=false clone https://domain.com/path/to/git</w:t>
      </w:r>
    </w:p>
    <w:p w:rsidR="00500EF4" w:rsidRDefault="00500EF4" w:rsidP="007D66B6">
      <w:pPr>
        <w:pStyle w:val="Heading1"/>
      </w:pPr>
      <w:bookmarkStart w:id="14" w:name="_Toc516756004"/>
      <w:r>
        <w:lastRenderedPageBreak/>
        <w:t>July 19</w:t>
      </w:r>
      <w:r w:rsidR="00C23A08">
        <w:t>, 2016</w:t>
      </w:r>
      <w:bookmarkEnd w:id="14"/>
    </w:p>
    <w:p w:rsidR="00500EF4" w:rsidRDefault="00500EF4" w:rsidP="007D66B6">
      <w:pPr>
        <w:pStyle w:val="Heading2"/>
      </w:pPr>
      <w:bookmarkStart w:id="15" w:name="_Toc516756005"/>
      <w:r>
        <w:t>Jetty install for angular web app</w:t>
      </w:r>
      <w:bookmarkEnd w:id="15"/>
      <w:del w:id="16" w:author="Harry He" w:date="2017-01-12T16:15:00Z">
        <w:r w:rsidDel="00EC4B49">
          <w:delText>:</w:delText>
        </w:r>
      </w:del>
    </w:p>
    <w:p w:rsidR="00500EF4" w:rsidRDefault="003A3889" w:rsidP="004A237A">
      <w:r>
        <w:rPr>
          <w:noProof/>
        </w:rPr>
        <w:drawing>
          <wp:inline distT="0" distB="0" distL="0" distR="0" wp14:anchorId="66EC2E29" wp14:editId="43545485">
            <wp:extent cx="5943600" cy="405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89" w:rsidRDefault="003A3889" w:rsidP="004A237A">
      <w:r>
        <w:rPr>
          <w:noProof/>
        </w:rPr>
        <w:drawing>
          <wp:inline distT="0" distB="0" distL="0" distR="0" wp14:anchorId="3B527EAB" wp14:editId="2BA780A3">
            <wp:extent cx="5943600" cy="3263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B6" w:rsidRDefault="000A230F" w:rsidP="007D66B6">
      <w:pPr>
        <w:pStyle w:val="Heading2"/>
      </w:pPr>
      <w:bookmarkStart w:id="17" w:name="_Toc516756006"/>
      <w:r>
        <w:lastRenderedPageBreak/>
        <w:t>To install jetty service</w:t>
      </w:r>
      <w:bookmarkEnd w:id="17"/>
    </w:p>
    <w:p w:rsidR="00500EF4" w:rsidRDefault="007D66B6" w:rsidP="007D66B6">
      <w:pPr>
        <w:pStyle w:val="HTMLPreformatted"/>
        <w:shd w:val="clear" w:color="auto" w:fill="EFF0F1"/>
      </w:pPr>
      <w:r>
        <w:t>$</w:t>
      </w:r>
      <w:r w:rsidR="000A230F">
        <w:t xml:space="preserve"> install.bat</w:t>
      </w:r>
    </w:p>
    <w:p w:rsidR="000A230F" w:rsidRDefault="00207CBB" w:rsidP="007D66B6">
      <w:pPr>
        <w:pStyle w:val="Heading2"/>
      </w:pPr>
      <w:del w:id="18" w:author="Harry He" w:date="2017-01-12T16:15:00Z">
        <w:r w:rsidDel="00CD62A2">
          <w:delText>sc</w:delText>
        </w:r>
      </w:del>
      <w:bookmarkStart w:id="19" w:name="_Toc516756007"/>
      <w:r w:rsidR="000A230F">
        <w:t>To remove jetty service</w:t>
      </w:r>
      <w:bookmarkEnd w:id="19"/>
    </w:p>
    <w:p w:rsidR="000A230F" w:rsidRDefault="000A230F" w:rsidP="000A230F">
      <w:pPr>
        <w:pStyle w:val="HTMLPreformatted"/>
        <w:shd w:val="clear" w:color="auto" w:fill="EFF0F1"/>
      </w:pPr>
      <w:r>
        <w:t xml:space="preserve">$ </w:t>
      </w:r>
      <w:proofErr w:type="gramStart"/>
      <w:r>
        <w:t>sc.ex</w:t>
      </w:r>
      <w:r w:rsidR="00330792">
        <w:t>e</w:t>
      </w:r>
      <w:proofErr w:type="gramEnd"/>
      <w:r>
        <w:t xml:space="preserve"> delete </w:t>
      </w:r>
      <w:proofErr w:type="spellStart"/>
      <w:r>
        <w:t>JettyService</w:t>
      </w:r>
      <w:proofErr w:type="spellEnd"/>
    </w:p>
    <w:p w:rsidR="007D66B6" w:rsidRDefault="000A230F" w:rsidP="007D66B6">
      <w:pPr>
        <w:pStyle w:val="Heading2"/>
      </w:pPr>
      <w:bookmarkStart w:id="20" w:name="_Toc516756008"/>
      <w:r>
        <w:t>To start in command line</w:t>
      </w:r>
      <w:bookmarkEnd w:id="20"/>
    </w:p>
    <w:p w:rsidR="000A230F" w:rsidRDefault="007D66B6" w:rsidP="007D66B6">
      <w:pPr>
        <w:pStyle w:val="HTMLPreformatted"/>
        <w:shd w:val="clear" w:color="auto" w:fill="EFF0F1"/>
      </w:pPr>
      <w:r>
        <w:t>$</w:t>
      </w:r>
      <w:r w:rsidR="000A230F">
        <w:t xml:space="preserve"> </w:t>
      </w:r>
      <w:proofErr w:type="gramStart"/>
      <w:r w:rsidR="000A230F">
        <w:t>start-jetty.bat</w:t>
      </w:r>
      <w:proofErr w:type="gramEnd"/>
    </w:p>
    <w:p w:rsidR="000A230F" w:rsidRDefault="000A230F" w:rsidP="007D66B6">
      <w:pPr>
        <w:pStyle w:val="Heading2"/>
      </w:pPr>
      <w:bookmarkStart w:id="21" w:name="_Toc516756009"/>
      <w:r>
        <w:t>To start jetty service</w:t>
      </w:r>
      <w:r w:rsidR="007D66B6">
        <w:t xml:space="preserve"> in command line</w:t>
      </w:r>
      <w:bookmarkEnd w:id="21"/>
    </w:p>
    <w:p w:rsidR="000A230F" w:rsidRDefault="000A230F" w:rsidP="000A230F">
      <w:pPr>
        <w:pStyle w:val="HTMLPreformatted"/>
        <w:shd w:val="clear" w:color="auto" w:fill="EFF0F1"/>
      </w:pPr>
      <w:r>
        <w:t xml:space="preserve">$ </w:t>
      </w:r>
      <w:proofErr w:type="gramStart"/>
      <w:r w:rsidRPr="000A230F">
        <w:t>net</w:t>
      </w:r>
      <w:proofErr w:type="gramEnd"/>
      <w:r w:rsidRPr="000A230F">
        <w:t xml:space="preserve"> st</w:t>
      </w:r>
      <w:r>
        <w:t>art</w:t>
      </w:r>
      <w:r w:rsidRPr="000A230F">
        <w:t xml:space="preserve"> </w:t>
      </w:r>
      <w:proofErr w:type="spellStart"/>
      <w:r w:rsidRPr="000A230F">
        <w:t>JettyService</w:t>
      </w:r>
      <w:proofErr w:type="spellEnd"/>
    </w:p>
    <w:p w:rsidR="000A230F" w:rsidRDefault="000A230F" w:rsidP="007D66B6">
      <w:pPr>
        <w:pStyle w:val="Heading2"/>
      </w:pPr>
      <w:bookmarkStart w:id="22" w:name="_Toc516756010"/>
      <w:r>
        <w:t>To stop jetty service</w:t>
      </w:r>
      <w:r w:rsidR="007D66B6">
        <w:t xml:space="preserve"> in command line</w:t>
      </w:r>
      <w:bookmarkEnd w:id="22"/>
    </w:p>
    <w:p w:rsidR="000A230F" w:rsidRDefault="000A230F" w:rsidP="000A230F">
      <w:pPr>
        <w:pStyle w:val="HTMLPreformatted"/>
        <w:shd w:val="clear" w:color="auto" w:fill="EFF0F1"/>
      </w:pPr>
      <w:r>
        <w:t xml:space="preserve">$ </w:t>
      </w:r>
      <w:proofErr w:type="gramStart"/>
      <w:r w:rsidRPr="000A230F">
        <w:t>net</w:t>
      </w:r>
      <w:proofErr w:type="gramEnd"/>
      <w:r w:rsidRPr="000A230F">
        <w:t xml:space="preserve"> stop </w:t>
      </w:r>
      <w:proofErr w:type="spellStart"/>
      <w:r w:rsidRPr="000A230F">
        <w:t>JettyService</w:t>
      </w:r>
      <w:proofErr w:type="spellEnd"/>
    </w:p>
    <w:p w:rsidR="007D66B6" w:rsidRDefault="007D66B6" w:rsidP="007D66B6">
      <w:pPr>
        <w:pStyle w:val="Heading1"/>
      </w:pPr>
      <w:bookmarkStart w:id="23" w:name="_Toc516756011"/>
      <w:r>
        <w:t>July 27</w:t>
      </w:r>
      <w:r w:rsidR="00C23A08">
        <w:t>, 2016</w:t>
      </w:r>
      <w:bookmarkEnd w:id="23"/>
    </w:p>
    <w:p w:rsidR="007D66B6" w:rsidRDefault="007D66B6" w:rsidP="007D66B6">
      <w:pPr>
        <w:pStyle w:val="Heading2"/>
      </w:pPr>
      <w:bookmarkStart w:id="24" w:name="_Toc516756012"/>
      <w:r>
        <w:t>A good Spark framework article</w:t>
      </w:r>
      <w:bookmarkEnd w:id="24"/>
    </w:p>
    <w:p w:rsidR="007D66B6" w:rsidRDefault="00CA07C5" w:rsidP="004A237A">
      <w:hyperlink r:id="rId18" w:history="1">
        <w:r w:rsidR="007D66B6" w:rsidRPr="00B97F6E">
          <w:rPr>
            <w:rStyle w:val="Hyperlink"/>
          </w:rPr>
          <w:t>http://www.mscharhag.com/java/building-rest-api-with-spark</w:t>
        </w:r>
      </w:hyperlink>
    </w:p>
    <w:p w:rsidR="00F407E6" w:rsidRDefault="00F407E6" w:rsidP="00F407E6">
      <w:pPr>
        <w:pStyle w:val="Heading2"/>
      </w:pPr>
      <w:bookmarkStart w:id="25" w:name="_Toc516756013"/>
      <w:r>
        <w:t>A good article for Angular error handling</w:t>
      </w:r>
      <w:bookmarkEnd w:id="25"/>
    </w:p>
    <w:p w:rsidR="007D66B6" w:rsidRDefault="00CA07C5" w:rsidP="004A237A">
      <w:hyperlink r:id="rId19" w:history="1">
        <w:r w:rsidR="00F407E6" w:rsidRPr="0000316B">
          <w:rPr>
            <w:rStyle w:val="Hyperlink"/>
          </w:rPr>
          <w:t>http://michalostruszka.pl/blog/2013/09/06/selective_http_errors_handling_in_angularjs/</w:t>
        </w:r>
      </w:hyperlink>
    </w:p>
    <w:p w:rsidR="003D7000" w:rsidRDefault="00CA07C5" w:rsidP="004A237A">
      <w:hyperlink r:id="rId20" w:history="1">
        <w:r w:rsidR="003D7000" w:rsidRPr="0000316B">
          <w:rPr>
            <w:rStyle w:val="Hyperlink"/>
          </w:rPr>
          <w:t>https://gist.github.com/nadouani/7410645</w:t>
        </w:r>
      </w:hyperlink>
    </w:p>
    <w:p w:rsidR="00B52F82" w:rsidRPr="00B52F82" w:rsidRDefault="00CA07C5" w:rsidP="00B52F82">
      <w:pPr>
        <w:pStyle w:val="Heading2"/>
      </w:pPr>
      <w:hyperlink r:id="rId21" w:history="1">
        <w:bookmarkStart w:id="26" w:name="_Toc516756014"/>
        <w:r w:rsidR="00B52F82" w:rsidRPr="00B52F82">
          <w:t xml:space="preserve">AngularJS </w:t>
        </w:r>
        <w:proofErr w:type="spellStart"/>
        <w:r w:rsidR="00B52F82" w:rsidRPr="00B52F82">
          <w:t>httpInterceptors</w:t>
        </w:r>
        <w:proofErr w:type="spellEnd"/>
        <w:r w:rsidR="00B52F82" w:rsidRPr="00B52F82">
          <w:t xml:space="preserve"> and </w:t>
        </w:r>
        <w:proofErr w:type="spellStart"/>
        <w:r w:rsidR="00B52F82" w:rsidRPr="00B52F82">
          <w:t>toastr</w:t>
        </w:r>
        <w:proofErr w:type="spellEnd"/>
      </w:hyperlink>
      <w:r w:rsidR="00B52F82">
        <w:t xml:space="preserve"> -- </w:t>
      </w:r>
      <w:r w:rsidR="00B52F82" w:rsidRPr="00B52F82">
        <w:t>circular dependency problem</w:t>
      </w:r>
      <w:bookmarkEnd w:id="26"/>
    </w:p>
    <w:p w:rsidR="00B52F82" w:rsidRPr="00B52F82" w:rsidRDefault="00B52F82" w:rsidP="00B52F82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B52F82">
        <w:rPr>
          <w:rFonts w:ascii="Arial" w:eastAsia="Times New Roman" w:hAnsi="Arial" w:cs="Arial"/>
          <w:color w:val="242729"/>
          <w:sz w:val="23"/>
          <w:szCs w:val="23"/>
        </w:rPr>
        <w:t>decouple</w:t>
      </w:r>
      <w:proofErr w:type="gramEnd"/>
      <w:r w:rsidRPr="00B52F82">
        <w:rPr>
          <w:rFonts w:ascii="Arial" w:eastAsia="Times New Roman" w:hAnsi="Arial" w:cs="Arial"/>
          <w:color w:val="242729"/>
          <w:sz w:val="23"/>
          <w:szCs w:val="23"/>
        </w:rPr>
        <w:t xml:space="preserve"> the services by using events: when an error is detected in the interceptor, broadcast an event (with the error information) on the root scope. In the </w:t>
      </w:r>
      <w:proofErr w:type="spellStart"/>
      <w:r w:rsidRPr="00B52F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toastr</w:t>
      </w:r>
      <w:proofErr w:type="spellEnd"/>
      <w:r w:rsidRPr="00B52F82">
        <w:rPr>
          <w:rFonts w:ascii="Arial" w:eastAsia="Times New Roman" w:hAnsi="Arial" w:cs="Arial"/>
          <w:color w:val="242729"/>
          <w:sz w:val="23"/>
          <w:szCs w:val="23"/>
        </w:rPr>
        <w:t xml:space="preserve"> service (or in a service that uses </w:t>
      </w:r>
      <w:proofErr w:type="spellStart"/>
      <w:r w:rsidRPr="00B52F82">
        <w:rPr>
          <w:rFonts w:ascii="Arial" w:eastAsia="Times New Roman" w:hAnsi="Arial" w:cs="Arial"/>
          <w:color w:val="242729"/>
          <w:sz w:val="23"/>
          <w:szCs w:val="23"/>
        </w:rPr>
        <w:t>toastr</w:t>
      </w:r>
      <w:proofErr w:type="spellEnd"/>
      <w:r w:rsidRPr="00B52F82">
        <w:rPr>
          <w:rFonts w:ascii="Arial" w:eastAsia="Times New Roman" w:hAnsi="Arial" w:cs="Arial"/>
          <w:color w:val="242729"/>
          <w:sz w:val="23"/>
          <w:szCs w:val="23"/>
        </w:rPr>
        <w:t>), listen on these events on the root scope and display them.</w:t>
      </w:r>
    </w:p>
    <w:p w:rsidR="00B52F82" w:rsidRPr="00B52F82" w:rsidRDefault="00B52F82" w:rsidP="00B52F82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B52F82">
        <w:rPr>
          <w:rFonts w:ascii="Arial" w:eastAsia="Times New Roman" w:hAnsi="Arial" w:cs="Arial"/>
          <w:color w:val="242729"/>
          <w:sz w:val="23"/>
          <w:szCs w:val="23"/>
        </w:rPr>
        <w:t>instead</w:t>
      </w:r>
      <w:proofErr w:type="gramEnd"/>
      <w:r w:rsidRPr="00B52F82">
        <w:rPr>
          <w:rFonts w:ascii="Arial" w:eastAsia="Times New Roman" w:hAnsi="Arial" w:cs="Arial"/>
          <w:color w:val="242729"/>
          <w:sz w:val="23"/>
          <w:szCs w:val="23"/>
        </w:rPr>
        <w:t xml:space="preserve"> of injecting </w:t>
      </w:r>
      <w:proofErr w:type="spellStart"/>
      <w:r w:rsidRPr="00B52F82">
        <w:rPr>
          <w:rFonts w:ascii="Arial" w:eastAsia="Times New Roman" w:hAnsi="Arial" w:cs="Arial"/>
          <w:color w:val="242729"/>
          <w:sz w:val="23"/>
          <w:szCs w:val="23"/>
        </w:rPr>
        <w:t>toastr</w:t>
      </w:r>
      <w:proofErr w:type="spellEnd"/>
      <w:r w:rsidRPr="00B52F82">
        <w:rPr>
          <w:rFonts w:ascii="Arial" w:eastAsia="Times New Roman" w:hAnsi="Arial" w:cs="Arial"/>
          <w:color w:val="242729"/>
          <w:sz w:val="23"/>
          <w:szCs w:val="23"/>
        </w:rPr>
        <w:t xml:space="preserve"> in the interceptor, inject the $injector service. And when you need a </w:t>
      </w:r>
      <w:proofErr w:type="spellStart"/>
      <w:r w:rsidRPr="00B52F82">
        <w:rPr>
          <w:rFonts w:ascii="Arial" w:eastAsia="Times New Roman" w:hAnsi="Arial" w:cs="Arial"/>
          <w:color w:val="242729"/>
          <w:sz w:val="23"/>
          <w:szCs w:val="23"/>
        </w:rPr>
        <w:t>toastr</w:t>
      </w:r>
      <w:proofErr w:type="spellEnd"/>
      <w:r w:rsidRPr="00B52F82">
        <w:rPr>
          <w:rFonts w:ascii="Arial" w:eastAsia="Times New Roman" w:hAnsi="Arial" w:cs="Arial"/>
          <w:color w:val="242729"/>
          <w:sz w:val="23"/>
          <w:szCs w:val="23"/>
        </w:rPr>
        <w:t xml:space="preserve"> instance, call </w:t>
      </w:r>
      <w:r w:rsidRPr="00B52F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proofErr w:type="gramStart"/>
      <w:r w:rsidRPr="00B52F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injector.get</w:t>
      </w:r>
      <w:proofErr w:type="spellEnd"/>
      <w:r w:rsidRPr="00B52F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B52F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52F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toastr</w:t>
      </w:r>
      <w:proofErr w:type="spellEnd"/>
      <w:r w:rsidRPr="00B52F8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')</w:t>
      </w:r>
      <w:r w:rsidRPr="00B52F82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3D7000" w:rsidRDefault="003D7000" w:rsidP="004A237A"/>
    <w:p w:rsidR="00F407E6" w:rsidRDefault="00CA07C5" w:rsidP="004A237A">
      <w:hyperlink r:id="rId22" w:history="1">
        <w:r w:rsidR="00A346EA" w:rsidRPr="00A94EFA">
          <w:rPr>
            <w:rStyle w:val="Hyperlink"/>
          </w:rPr>
          <w:t>http://brewhouse.io/blog/2014/12/09/authentication-made-simple-in-single-page-angularjs-applications.html</w:t>
        </w:r>
      </w:hyperlink>
    </w:p>
    <w:p w:rsidR="00A346EA" w:rsidRDefault="00CA07C5" w:rsidP="004A237A">
      <w:hyperlink r:id="rId23" w:anchor=".x9m71b7rd" w:history="1">
        <w:r w:rsidR="0097031A" w:rsidRPr="00A94EFA">
          <w:rPr>
            <w:rStyle w:val="Hyperlink"/>
          </w:rPr>
          <w:t>https://medium.com/opinionated-angularjs/techniques-for-authentication-in-angularjs-applications-7bbf0346acec#.x9m71b7rd</w:t>
        </w:r>
      </w:hyperlink>
    </w:p>
    <w:p w:rsidR="00A25279" w:rsidRDefault="00A25279" w:rsidP="00A25279">
      <w:pPr>
        <w:pStyle w:val="Heading1"/>
      </w:pPr>
      <w:bookmarkStart w:id="27" w:name="_Toc516756015"/>
      <w:r>
        <w:t>Nov 30, 2016</w:t>
      </w:r>
      <w:bookmarkEnd w:id="27"/>
    </w:p>
    <w:p w:rsidR="00C27192" w:rsidRPr="00B52F82" w:rsidRDefault="00C27192" w:rsidP="00C27192">
      <w:pPr>
        <w:pStyle w:val="Heading2"/>
      </w:pPr>
      <w:bookmarkStart w:id="28" w:name="_Toc516756016"/>
      <w:r>
        <w:t xml:space="preserve">Windows get </w:t>
      </w:r>
      <w:del w:id="29" w:author="Harry He" w:date="2017-01-10T11:58:00Z">
        <w:r w:rsidDel="00D23798">
          <w:delText>AD</w:delText>
        </w:r>
      </w:del>
      <w:r>
        <w:t xml:space="preserve"> groups</w:t>
      </w:r>
      <w:bookmarkEnd w:id="28"/>
    </w:p>
    <w:p w:rsidR="00C27192" w:rsidRDefault="00C27192" w:rsidP="004A237A">
      <w:r>
        <w:t xml:space="preserve">$ </w:t>
      </w:r>
      <w:proofErr w:type="gramStart"/>
      <w:r w:rsidRPr="00C27192">
        <w:t>net</w:t>
      </w:r>
      <w:proofErr w:type="gramEnd"/>
      <w:r w:rsidRPr="00C27192">
        <w:t xml:space="preserve"> user </w:t>
      </w:r>
      <w:r>
        <w:t>&lt;user name&gt;</w:t>
      </w:r>
      <w:r w:rsidRPr="00C27192">
        <w:t xml:space="preserve"> /domain</w:t>
      </w:r>
    </w:p>
    <w:p w:rsidR="00C27192" w:rsidRDefault="00C27192" w:rsidP="00C27192">
      <w:r>
        <w:lastRenderedPageBreak/>
        <w:t xml:space="preserve">e.g. $ </w:t>
      </w:r>
      <w:r w:rsidRPr="00C27192">
        <w:t xml:space="preserve">net user </w:t>
      </w:r>
      <w:proofErr w:type="spellStart"/>
      <w:r w:rsidRPr="00C27192">
        <w:t>hahe</w:t>
      </w:r>
      <w:proofErr w:type="spellEnd"/>
      <w:r w:rsidRPr="00C27192">
        <w:t xml:space="preserve"> /domain</w:t>
      </w:r>
    </w:p>
    <w:p w:rsidR="00A84A17" w:rsidRDefault="00A84A17" w:rsidP="00A84A17">
      <w:pPr>
        <w:pStyle w:val="Heading1"/>
        <w:rPr>
          <w:ins w:id="30" w:author="Harry He" w:date="2017-01-10T12:05:00Z"/>
        </w:rPr>
      </w:pPr>
      <w:bookmarkStart w:id="31" w:name="_Toc516756017"/>
      <w:ins w:id="32" w:author="Harry He" w:date="2017-01-10T12:05:00Z">
        <w:r>
          <w:t>Jan 10, 2017</w:t>
        </w:r>
        <w:bookmarkEnd w:id="31"/>
      </w:ins>
    </w:p>
    <w:p w:rsidR="00A84A17" w:rsidRDefault="00A84A17" w:rsidP="00A84A17">
      <w:pPr>
        <w:pStyle w:val="Heading2"/>
        <w:rPr>
          <w:ins w:id="33" w:author="Harry He" w:date="2017-01-10T12:06:00Z"/>
        </w:rPr>
      </w:pPr>
      <w:bookmarkStart w:id="34" w:name="_Toc516756018"/>
      <w:ins w:id="35" w:author="Harry He" w:date="2017-01-10T12:06:00Z">
        <w:r>
          <w:t>PowerShell: Get SID from AD User/Group</w:t>
        </w:r>
        <w:bookmarkEnd w:id="34"/>
      </w:ins>
    </w:p>
    <w:p w:rsidR="00A84A17" w:rsidRDefault="00A84A17">
      <w:pPr>
        <w:rPr>
          <w:ins w:id="36" w:author="Harry He" w:date="2017-01-10T12:06:00Z"/>
        </w:rPr>
        <w:pPrChange w:id="37" w:author="Harry He" w:date="2017-01-10T12:06:00Z">
          <w:pPr>
            <w:pStyle w:val="Heading2"/>
          </w:pPr>
        </w:pPrChange>
      </w:pPr>
      <w:ins w:id="38" w:author="Harry He" w:date="2017-01-10T12:06:00Z">
        <w:r>
          <w:fldChar w:fldCharType="begin"/>
        </w:r>
        <w:r>
          <w:instrText xml:space="preserve"> HYPERLINK "</w:instrText>
        </w:r>
        <w:r w:rsidRPr="00A84A17">
          <w:instrText>http://www.christiano.ch/wordpress/2009/08/26/powershell-get-sid-from-ad-active-directory-user-group-using-powershell/</w:instrText>
        </w:r>
        <w:r>
          <w:instrText xml:space="preserve">" </w:instrText>
        </w:r>
        <w:r>
          <w:fldChar w:fldCharType="separate"/>
        </w:r>
        <w:r w:rsidRPr="006175AF">
          <w:rPr>
            <w:rStyle w:val="Hyperlink"/>
          </w:rPr>
          <w:t>http://www.christiano.ch/wordpress/2009/08/26/powershell-get-sid-from-ad-active-directory-user-group-using-powershell/</w:t>
        </w:r>
        <w:r>
          <w:fldChar w:fldCharType="end"/>
        </w:r>
      </w:ins>
    </w:p>
    <w:p w:rsidR="00A84A17" w:rsidRDefault="00A84A17">
      <w:pPr>
        <w:rPr>
          <w:ins w:id="39" w:author="Harry He" w:date="2017-01-10T12:07:00Z"/>
        </w:rPr>
        <w:pPrChange w:id="40" w:author="Harry He" w:date="2017-01-10T12:06:00Z">
          <w:pPr>
            <w:pStyle w:val="Heading2"/>
          </w:pPr>
        </w:pPrChange>
      </w:pPr>
      <w:ins w:id="41" w:author="Harry He" w:date="2017-01-10T12:07:00Z">
        <w:r>
          <w:t>In windows PowerShell:</w:t>
        </w:r>
      </w:ins>
    </w:p>
    <w:p w:rsidR="00314D49" w:rsidRDefault="00314D49">
      <w:pPr>
        <w:pStyle w:val="HTMLPreformatted"/>
        <w:shd w:val="clear" w:color="auto" w:fill="EFF0F1"/>
        <w:rPr>
          <w:ins w:id="42" w:author="Harry He" w:date="2017-01-10T12:10:00Z"/>
        </w:rPr>
        <w:pPrChange w:id="43" w:author="Harry He" w:date="2017-01-10T12:10:00Z">
          <w:pPr/>
        </w:pPrChange>
      </w:pPr>
      <w:ins w:id="44" w:author="Harry He" w:date="2017-01-10T12:10:00Z">
        <w:r>
          <w:t xml:space="preserve">PS </w:t>
        </w:r>
        <w:proofErr w:type="gramStart"/>
        <w:r>
          <w:t>H:</w:t>
        </w:r>
        <w:proofErr w:type="gramEnd"/>
        <w:r>
          <w:t>\&gt; $</w:t>
        </w:r>
        <w:proofErr w:type="spellStart"/>
        <w:r>
          <w:t>AdObj</w:t>
        </w:r>
        <w:proofErr w:type="spellEnd"/>
        <w:r>
          <w:t xml:space="preserve"> = New-Object </w:t>
        </w:r>
        <w:proofErr w:type="spellStart"/>
        <w:r>
          <w:t>System.Security.Principal.NTAccount</w:t>
        </w:r>
        <w:proofErr w:type="spellEnd"/>
        <w:r>
          <w:t>(</w:t>
        </w:r>
        <w:r w:rsidRPr="009D4D3E">
          <w:rPr>
            <w:b/>
          </w:rPr>
          <w:t>"</w:t>
        </w:r>
      </w:ins>
      <w:r w:rsidR="009D4D3E">
        <w:rPr>
          <w:b/>
          <w:i/>
        </w:rPr>
        <w:t>&lt;</w:t>
      </w:r>
      <w:ins w:id="45" w:author="Harry He" w:date="2017-01-10T12:10:00Z">
        <w:r w:rsidRPr="00314D49">
          <w:rPr>
            <w:b/>
            <w:i/>
            <w:rPrChange w:id="46" w:author="Harry He" w:date="2017-01-10T12:10:00Z">
              <w:rPr>
                <w:rFonts w:eastAsiaTheme="minorHAnsi"/>
              </w:rPr>
            </w:rPrChange>
          </w:rPr>
          <w:t>OAK\</w:t>
        </w:r>
        <w:proofErr w:type="spellStart"/>
        <w:r w:rsidRPr="00314D49">
          <w:rPr>
            <w:b/>
            <w:i/>
            <w:rPrChange w:id="47" w:author="Harry He" w:date="2017-01-10T12:10:00Z">
              <w:rPr>
                <w:rFonts w:eastAsiaTheme="minorHAnsi"/>
              </w:rPr>
            </w:rPrChange>
          </w:rPr>
          <w:t>DomainUser</w:t>
        </w:r>
      </w:ins>
      <w:proofErr w:type="spellEnd"/>
      <w:r w:rsidR="009D4D3E">
        <w:rPr>
          <w:b/>
          <w:i/>
        </w:rPr>
        <w:t>&gt;</w:t>
      </w:r>
      <w:ins w:id="48" w:author="Harry He" w:date="2017-01-10T12:10:00Z">
        <w:r>
          <w:t>")</w:t>
        </w:r>
      </w:ins>
    </w:p>
    <w:p w:rsidR="00314D49" w:rsidRDefault="00314D49">
      <w:pPr>
        <w:pStyle w:val="HTMLPreformatted"/>
        <w:shd w:val="clear" w:color="auto" w:fill="EFF0F1"/>
        <w:rPr>
          <w:ins w:id="49" w:author="Harry He" w:date="2017-01-10T12:10:00Z"/>
        </w:rPr>
        <w:pPrChange w:id="50" w:author="Harry He" w:date="2017-01-10T12:10:00Z">
          <w:pPr/>
        </w:pPrChange>
      </w:pPr>
      <w:ins w:id="51" w:author="Harry He" w:date="2017-01-10T12:10:00Z">
        <w:r>
          <w:t xml:space="preserve">PS </w:t>
        </w:r>
        <w:proofErr w:type="gramStart"/>
        <w:r>
          <w:t>H:</w:t>
        </w:r>
        <w:proofErr w:type="gramEnd"/>
        <w:r>
          <w:t>\&gt; $</w:t>
        </w:r>
        <w:proofErr w:type="spellStart"/>
        <w:r>
          <w:t>strSID</w:t>
        </w:r>
        <w:proofErr w:type="spellEnd"/>
        <w:r>
          <w:t xml:space="preserve"> = $</w:t>
        </w:r>
        <w:proofErr w:type="spellStart"/>
        <w:r>
          <w:t>AdObj.Translate</w:t>
        </w:r>
        <w:proofErr w:type="spellEnd"/>
        <w:r>
          <w:t>([</w:t>
        </w:r>
        <w:proofErr w:type="spellStart"/>
        <w:r>
          <w:t>System.Security.Principal.SecurityIdentifier</w:t>
        </w:r>
        <w:proofErr w:type="spellEnd"/>
        <w:r>
          <w:t>])</w:t>
        </w:r>
      </w:ins>
    </w:p>
    <w:p w:rsidR="00314D49" w:rsidRDefault="00314D49">
      <w:pPr>
        <w:pStyle w:val="HTMLPreformatted"/>
        <w:shd w:val="clear" w:color="auto" w:fill="EFF0F1"/>
        <w:rPr>
          <w:ins w:id="52" w:author="Harry He" w:date="2017-01-10T12:10:00Z"/>
        </w:rPr>
        <w:pPrChange w:id="53" w:author="Harry He" w:date="2017-01-10T12:10:00Z">
          <w:pPr/>
        </w:pPrChange>
      </w:pPr>
      <w:ins w:id="54" w:author="Harry He" w:date="2017-01-10T12:10:00Z">
        <w:r>
          <w:t xml:space="preserve">PS </w:t>
        </w:r>
        <w:proofErr w:type="gramStart"/>
        <w:r>
          <w:t>H:</w:t>
        </w:r>
        <w:proofErr w:type="gramEnd"/>
        <w:r>
          <w:t>\&gt; $</w:t>
        </w:r>
        <w:proofErr w:type="spellStart"/>
        <w:r>
          <w:t>strSID.Value</w:t>
        </w:r>
        <w:proofErr w:type="spellEnd"/>
      </w:ins>
    </w:p>
    <w:p w:rsidR="00A84A17" w:rsidRPr="00CD62A2" w:rsidRDefault="00314D49">
      <w:pPr>
        <w:pStyle w:val="HTMLPreformatted"/>
        <w:shd w:val="clear" w:color="auto" w:fill="EFF0F1"/>
        <w:rPr>
          <w:ins w:id="55" w:author="Harry He" w:date="2017-01-10T12:06:00Z"/>
        </w:rPr>
        <w:pPrChange w:id="56" w:author="Harry He" w:date="2017-01-10T12:10:00Z">
          <w:pPr>
            <w:pStyle w:val="Heading2"/>
          </w:pPr>
        </w:pPrChange>
      </w:pPr>
      <w:ins w:id="57" w:author="Harry He" w:date="2017-01-10T12:10:00Z">
        <w:r>
          <w:t>S-1-5-21-1123561945-1364589140-839522115-513</w:t>
        </w:r>
      </w:ins>
    </w:p>
    <w:p w:rsidR="00A84A17" w:rsidRDefault="00A84A17" w:rsidP="00A84A17">
      <w:pPr>
        <w:rPr>
          <w:ins w:id="58" w:author="Harry He" w:date="2017-01-10T12:10:00Z"/>
        </w:rPr>
      </w:pPr>
    </w:p>
    <w:p w:rsidR="00314D49" w:rsidRDefault="00314D49" w:rsidP="00314D49">
      <w:pPr>
        <w:pStyle w:val="Heading2"/>
        <w:rPr>
          <w:ins w:id="59" w:author="Harry He" w:date="2017-01-10T12:10:00Z"/>
        </w:rPr>
      </w:pPr>
      <w:bookmarkStart w:id="60" w:name="_Toc516756019"/>
      <w:ins w:id="61" w:author="Harry He" w:date="2017-01-10T12:10:00Z">
        <w:r>
          <w:t>PowerShell: Get AD User/Group from SID</w:t>
        </w:r>
        <w:bookmarkEnd w:id="60"/>
      </w:ins>
    </w:p>
    <w:p w:rsidR="00314D49" w:rsidRDefault="00314D49" w:rsidP="00314D49">
      <w:pPr>
        <w:rPr>
          <w:ins w:id="62" w:author="Harry He" w:date="2017-01-10T12:10:00Z"/>
        </w:rPr>
      </w:pPr>
      <w:ins w:id="63" w:author="Harry He" w:date="2017-01-10T12:10:00Z">
        <w:r>
          <w:t>In windows PowerShell:</w:t>
        </w:r>
      </w:ins>
    </w:p>
    <w:p w:rsidR="00314D49" w:rsidRPr="00096851" w:rsidRDefault="00314D49">
      <w:pPr>
        <w:pStyle w:val="HTMLPreformatted"/>
        <w:shd w:val="clear" w:color="auto" w:fill="EFF0F1"/>
        <w:rPr>
          <w:ins w:id="64" w:author="Harry He" w:date="2017-01-10T12:10:00Z"/>
        </w:rPr>
      </w:pPr>
      <w:ins w:id="65" w:author="Harry He" w:date="2017-01-10T12:10:00Z">
        <w:r w:rsidRPr="00096851">
          <w:t xml:space="preserve">PS </w:t>
        </w:r>
        <w:proofErr w:type="gramStart"/>
        <w:r w:rsidRPr="00096851">
          <w:t>H:</w:t>
        </w:r>
        <w:proofErr w:type="gramEnd"/>
        <w:r w:rsidRPr="00096851">
          <w:t xml:space="preserve">\&gt; </w:t>
        </w:r>
      </w:ins>
      <w:ins w:id="66" w:author="Harry He" w:date="2017-01-10T12:12:00Z">
        <w:r w:rsidR="00096851" w:rsidRPr="00096851">
          <w:rPr>
            <w:rPrChange w:id="67" w:author="Harry He" w:date="2017-01-10T12:12:00Z">
              <w:rPr>
                <w:rFonts w:ascii="Consolas" w:hAnsi="Consolas" w:cs="Consolas"/>
                <w:color w:val="2A00FF"/>
              </w:rPr>
            </w:rPrChange>
          </w:rPr>
          <w:t>$</w:t>
        </w:r>
        <w:proofErr w:type="spellStart"/>
        <w:r w:rsidR="00096851" w:rsidRPr="00096851">
          <w:rPr>
            <w:rPrChange w:id="68" w:author="Harry He" w:date="2017-01-10T12:12:00Z">
              <w:rPr>
                <w:rFonts w:ascii="Consolas" w:hAnsi="Consolas" w:cs="Consolas"/>
                <w:color w:val="2A00FF"/>
              </w:rPr>
            </w:rPrChange>
          </w:rPr>
          <w:t>objSID</w:t>
        </w:r>
        <w:proofErr w:type="spellEnd"/>
        <w:r w:rsidR="00096851" w:rsidRPr="00096851">
          <w:rPr>
            <w:rPrChange w:id="69" w:author="Harry He" w:date="2017-01-10T12:12:00Z">
              <w:rPr>
                <w:rFonts w:ascii="Consolas" w:hAnsi="Consolas" w:cs="Consolas"/>
                <w:color w:val="2A00FF"/>
              </w:rPr>
            </w:rPrChange>
          </w:rPr>
          <w:t xml:space="preserve"> = New-Object System.Security.Principal.SecurityIdentifier("</w:t>
        </w:r>
      </w:ins>
      <w:ins w:id="70" w:author="Harry He" w:date="2017-01-10T12:13:00Z">
        <w:r w:rsidR="00096851" w:rsidRPr="00583A9E">
          <w:rPr>
            <w:b/>
            <w:i/>
            <w:rPrChange w:id="71" w:author="Harry He" w:date="2017-01-10T12:15:00Z">
              <w:rPr/>
            </w:rPrChange>
          </w:rPr>
          <w:t>S-1-5-21-1123561945-1364589140-839522115-513</w:t>
        </w:r>
      </w:ins>
      <w:ins w:id="72" w:author="Harry He" w:date="2017-01-10T12:12:00Z">
        <w:r w:rsidR="00096851" w:rsidRPr="00096851">
          <w:rPr>
            <w:rPrChange w:id="73" w:author="Harry He" w:date="2017-01-10T12:12:00Z">
              <w:rPr>
                <w:rFonts w:ascii="Consolas" w:hAnsi="Consolas" w:cs="Consolas"/>
                <w:color w:val="2A00FF"/>
              </w:rPr>
            </w:rPrChange>
          </w:rPr>
          <w:t>")</w:t>
        </w:r>
      </w:ins>
    </w:p>
    <w:p w:rsidR="00314D49" w:rsidRDefault="00314D49" w:rsidP="00314D49">
      <w:pPr>
        <w:pStyle w:val="HTMLPreformatted"/>
        <w:shd w:val="clear" w:color="auto" w:fill="EFF0F1"/>
        <w:rPr>
          <w:ins w:id="74" w:author="Harry He" w:date="2017-01-10T12:10:00Z"/>
        </w:rPr>
      </w:pPr>
      <w:ins w:id="75" w:author="Harry He" w:date="2017-01-10T12:10:00Z">
        <w:r>
          <w:t xml:space="preserve">PS </w:t>
        </w:r>
        <w:proofErr w:type="gramStart"/>
        <w:r>
          <w:t>H:</w:t>
        </w:r>
        <w:proofErr w:type="gramEnd"/>
        <w:r>
          <w:t xml:space="preserve">\&gt; </w:t>
        </w:r>
      </w:ins>
      <w:ins w:id="76" w:author="Harry He" w:date="2017-01-10T12:13:00Z">
        <w:r w:rsidR="00096851" w:rsidRPr="00096851">
          <w:rPr>
            <w:rPrChange w:id="77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$</w:t>
        </w:r>
        <w:proofErr w:type="spellStart"/>
        <w:r w:rsidR="00096851" w:rsidRPr="00096851">
          <w:rPr>
            <w:rPrChange w:id="78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objUser</w:t>
        </w:r>
        <w:proofErr w:type="spellEnd"/>
        <w:r w:rsidR="00096851" w:rsidRPr="00096851">
          <w:rPr>
            <w:rPrChange w:id="79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 xml:space="preserve"> = $</w:t>
        </w:r>
        <w:proofErr w:type="spellStart"/>
        <w:r w:rsidR="00096851" w:rsidRPr="00096851">
          <w:rPr>
            <w:rPrChange w:id="80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objSID.Translate</w:t>
        </w:r>
        <w:proofErr w:type="spellEnd"/>
        <w:r w:rsidR="00096851" w:rsidRPr="00096851">
          <w:rPr>
            <w:rPrChange w:id="81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( [</w:t>
        </w:r>
        <w:proofErr w:type="spellStart"/>
        <w:r w:rsidR="00096851" w:rsidRPr="00096851">
          <w:rPr>
            <w:rPrChange w:id="82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System.Security.Principal.NTAccount</w:t>
        </w:r>
        <w:proofErr w:type="spellEnd"/>
        <w:r w:rsidR="00096851" w:rsidRPr="00096851">
          <w:rPr>
            <w:rPrChange w:id="83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])</w:t>
        </w:r>
      </w:ins>
    </w:p>
    <w:p w:rsidR="00096851" w:rsidRPr="00096851" w:rsidRDefault="00314D49" w:rsidP="00314D49">
      <w:pPr>
        <w:pStyle w:val="HTMLPreformatted"/>
        <w:shd w:val="clear" w:color="auto" w:fill="EFF0F1"/>
        <w:rPr>
          <w:ins w:id="84" w:author="Harry He" w:date="2017-01-10T12:13:00Z"/>
          <w:rPrChange w:id="85" w:author="Harry He" w:date="2017-01-10T12:13:00Z">
            <w:rPr>
              <w:ins w:id="86" w:author="Harry He" w:date="2017-01-10T12:13:00Z"/>
              <w:rFonts w:ascii="Consolas" w:hAnsi="Consolas" w:cs="Consolas"/>
              <w:color w:val="2A00FF"/>
            </w:rPr>
          </w:rPrChange>
        </w:rPr>
      </w:pPr>
      <w:ins w:id="87" w:author="Harry He" w:date="2017-01-10T12:10:00Z">
        <w:r>
          <w:t xml:space="preserve">PS </w:t>
        </w:r>
        <w:proofErr w:type="gramStart"/>
        <w:r>
          <w:t>H:</w:t>
        </w:r>
        <w:proofErr w:type="gramEnd"/>
        <w:r>
          <w:t xml:space="preserve">\&gt; </w:t>
        </w:r>
      </w:ins>
      <w:ins w:id="88" w:author="Harry He" w:date="2017-01-10T12:13:00Z">
        <w:r w:rsidR="00096851" w:rsidRPr="00096851">
          <w:rPr>
            <w:rPrChange w:id="89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$</w:t>
        </w:r>
        <w:proofErr w:type="spellStart"/>
        <w:r w:rsidR="00096851" w:rsidRPr="00096851">
          <w:rPr>
            <w:rPrChange w:id="90" w:author="Harry He" w:date="2017-01-10T12:13:00Z">
              <w:rPr>
                <w:rFonts w:ascii="Consolas" w:hAnsi="Consolas" w:cs="Consolas"/>
                <w:color w:val="2A00FF"/>
                <w:highlight w:val="blue"/>
              </w:rPr>
            </w:rPrChange>
          </w:rPr>
          <w:t>objUser.Value</w:t>
        </w:r>
        <w:proofErr w:type="spellEnd"/>
      </w:ins>
    </w:p>
    <w:p w:rsidR="00314D49" w:rsidRDefault="001D19D1">
      <w:pPr>
        <w:pStyle w:val="HTMLPreformatted"/>
        <w:shd w:val="clear" w:color="auto" w:fill="EFF0F1"/>
        <w:pPrChange w:id="91" w:author="Harry He" w:date="2017-01-10T12:14:00Z">
          <w:pPr/>
        </w:pPrChange>
      </w:pPr>
      <w:ins w:id="92" w:author="Harry He" w:date="2017-01-10T12:14:00Z">
        <w:r w:rsidRPr="001D19D1">
          <w:t>OAK\Domain</w:t>
        </w:r>
      </w:ins>
      <w:r w:rsidR="00C729DF">
        <w:t xml:space="preserve"> </w:t>
      </w:r>
      <w:ins w:id="93" w:author="Harry He" w:date="2017-01-10T12:14:00Z">
        <w:r w:rsidRPr="001D19D1">
          <w:t>User</w:t>
        </w:r>
      </w:ins>
      <w:r w:rsidR="00C729DF">
        <w:t>s</w:t>
      </w:r>
    </w:p>
    <w:p w:rsidR="00281688" w:rsidRDefault="00281688" w:rsidP="00281688">
      <w:pPr>
        <w:pStyle w:val="Heading1"/>
      </w:pPr>
      <w:bookmarkStart w:id="94" w:name="_Toc516756020"/>
      <w:ins w:id="95" w:author="Harry He" w:date="2017-01-10T12:05:00Z">
        <w:r>
          <w:t>Jan 1</w:t>
        </w:r>
      </w:ins>
      <w:r w:rsidR="00E06697">
        <w:t>7</w:t>
      </w:r>
      <w:ins w:id="96" w:author="Harry He" w:date="2017-01-10T12:05:00Z">
        <w:r>
          <w:t>, 2017</w:t>
        </w:r>
      </w:ins>
      <w:bookmarkEnd w:id="94"/>
    </w:p>
    <w:p w:rsidR="00281688" w:rsidRDefault="00CA07C5" w:rsidP="00281688">
      <w:pPr>
        <w:pStyle w:val="Heading2"/>
      </w:pPr>
      <w:hyperlink r:id="rId24" w:history="1">
        <w:bookmarkStart w:id="97" w:name="_Toc516756021"/>
        <w:r w:rsidR="00281688" w:rsidRPr="00281688">
          <w:t>Code not running in IE 11, works fine in Chrome</w:t>
        </w:r>
        <w:bookmarkEnd w:id="97"/>
      </w:hyperlink>
    </w:p>
    <w:p w:rsidR="00281688" w:rsidRDefault="00281688" w:rsidP="00281688">
      <w:r>
        <w:t xml:space="preserve">IE 11 does not support </w:t>
      </w:r>
      <w:proofErr w:type="spellStart"/>
      <w:r>
        <w:t>string.startsWith</w:t>
      </w:r>
      <w:proofErr w:type="spellEnd"/>
      <w:r>
        <w:t>, fix</w:t>
      </w:r>
      <w:r w:rsidR="00253A9E">
        <w:t xml:space="preserve"> (</w:t>
      </w:r>
      <w:proofErr w:type="spellStart"/>
      <w:r w:rsidR="00253A9E">
        <w:t>angularJs</w:t>
      </w:r>
      <w:proofErr w:type="spellEnd"/>
      <w:r w:rsidR="00253A9E">
        <w:t>)</w:t>
      </w:r>
      <w:r>
        <w:t xml:space="preserve">: </w:t>
      </w:r>
    </w:p>
    <w:p w:rsidR="00281688" w:rsidRPr="00281688" w:rsidRDefault="00281688" w:rsidP="00281688">
      <w:pPr>
        <w:rPr>
          <w:b/>
          <w:i/>
        </w:rPr>
      </w:pPr>
      <w:r w:rsidRPr="00281688">
        <w:rPr>
          <w:b/>
          <w:i/>
        </w:rPr>
        <w:t>In index.run.js</w:t>
      </w:r>
    </w:p>
    <w:p w:rsidR="00281688" w:rsidRPr="00281688" w:rsidRDefault="00281688" w:rsidP="00281688">
      <w:pPr>
        <w:pStyle w:val="HTMLPreformatted"/>
        <w:shd w:val="clear" w:color="auto" w:fill="EFF0F1"/>
      </w:pPr>
      <w:proofErr w:type="gramStart"/>
      <w:r w:rsidRPr="00281688">
        <w:t>if</w:t>
      </w:r>
      <w:proofErr w:type="gramEnd"/>
      <w:r w:rsidRPr="00281688">
        <w:t xml:space="preserve"> (!</w:t>
      </w:r>
      <w:proofErr w:type="spellStart"/>
      <w:r w:rsidRPr="00281688">
        <w:t>String.prototype.startsWith</w:t>
      </w:r>
      <w:proofErr w:type="spellEnd"/>
      <w:r w:rsidRPr="00281688">
        <w:t>) {</w:t>
      </w:r>
    </w:p>
    <w:p w:rsidR="00281688" w:rsidRPr="00281688" w:rsidRDefault="00281688" w:rsidP="00281688">
      <w:pPr>
        <w:pStyle w:val="HTMLPreformatted"/>
        <w:shd w:val="clear" w:color="auto" w:fill="EFF0F1"/>
      </w:pPr>
      <w:r w:rsidRPr="00281688">
        <w:t xml:space="preserve">    </w:t>
      </w:r>
      <w:proofErr w:type="spellStart"/>
      <w:r w:rsidRPr="00281688">
        <w:t>String.prototype.startsWith</w:t>
      </w:r>
      <w:proofErr w:type="spellEnd"/>
      <w:r w:rsidRPr="00281688">
        <w:t xml:space="preserve"> = </w:t>
      </w:r>
      <w:proofErr w:type="gramStart"/>
      <w:r w:rsidRPr="00281688">
        <w:t>function(</w:t>
      </w:r>
      <w:proofErr w:type="spellStart"/>
      <w:proofErr w:type="gramEnd"/>
      <w:r w:rsidRPr="00281688">
        <w:t>searchString</w:t>
      </w:r>
      <w:proofErr w:type="spellEnd"/>
      <w:r w:rsidRPr="00281688">
        <w:t>, position){</w:t>
      </w:r>
    </w:p>
    <w:p w:rsidR="00281688" w:rsidRPr="00281688" w:rsidRDefault="00281688" w:rsidP="00281688">
      <w:pPr>
        <w:pStyle w:val="HTMLPreformatted"/>
        <w:shd w:val="clear" w:color="auto" w:fill="EFF0F1"/>
      </w:pPr>
      <w:r w:rsidRPr="00281688">
        <w:t xml:space="preserve">      </w:t>
      </w:r>
      <w:proofErr w:type="gramStart"/>
      <w:r w:rsidRPr="00281688">
        <w:t>position</w:t>
      </w:r>
      <w:proofErr w:type="gramEnd"/>
      <w:r w:rsidRPr="00281688">
        <w:t xml:space="preserve"> = position || 0;</w:t>
      </w:r>
    </w:p>
    <w:p w:rsidR="00281688" w:rsidRPr="00281688" w:rsidRDefault="00281688" w:rsidP="00281688">
      <w:pPr>
        <w:pStyle w:val="HTMLPreformatted"/>
        <w:shd w:val="clear" w:color="auto" w:fill="EFF0F1"/>
      </w:pPr>
      <w:r w:rsidRPr="00281688">
        <w:t xml:space="preserve">      </w:t>
      </w:r>
      <w:proofErr w:type="gramStart"/>
      <w:r w:rsidRPr="00281688">
        <w:t>return</w:t>
      </w:r>
      <w:proofErr w:type="gramEnd"/>
      <w:r w:rsidRPr="00281688">
        <w:t xml:space="preserve"> </w:t>
      </w:r>
      <w:proofErr w:type="spellStart"/>
      <w:r w:rsidRPr="00281688">
        <w:t>this.substr</w:t>
      </w:r>
      <w:proofErr w:type="spellEnd"/>
      <w:r w:rsidRPr="00281688">
        <w:t xml:space="preserve">(position, </w:t>
      </w:r>
      <w:proofErr w:type="spellStart"/>
      <w:r w:rsidRPr="00281688">
        <w:t>searchString.length</w:t>
      </w:r>
      <w:proofErr w:type="spellEnd"/>
      <w:r w:rsidRPr="00281688">
        <w:t xml:space="preserve">) === </w:t>
      </w:r>
      <w:proofErr w:type="spellStart"/>
      <w:r w:rsidRPr="00281688">
        <w:t>searchString</w:t>
      </w:r>
      <w:proofErr w:type="spellEnd"/>
      <w:r w:rsidRPr="00281688">
        <w:t>;</w:t>
      </w:r>
    </w:p>
    <w:p w:rsidR="00281688" w:rsidRPr="00281688" w:rsidRDefault="00281688" w:rsidP="00281688">
      <w:pPr>
        <w:pStyle w:val="HTMLPreformatted"/>
        <w:shd w:val="clear" w:color="auto" w:fill="EFF0F1"/>
      </w:pPr>
      <w:r w:rsidRPr="00281688">
        <w:t xml:space="preserve">  };</w:t>
      </w:r>
    </w:p>
    <w:p w:rsidR="00281688" w:rsidRPr="00281688" w:rsidRDefault="00281688" w:rsidP="00281688">
      <w:pPr>
        <w:pStyle w:val="HTMLPreformatted"/>
        <w:shd w:val="clear" w:color="auto" w:fill="EFF0F1"/>
      </w:pPr>
      <w:r w:rsidRPr="00281688">
        <w:t>}</w:t>
      </w:r>
    </w:p>
    <w:p w:rsidR="00281688" w:rsidRDefault="00281688" w:rsidP="00281688">
      <w:pPr>
        <w:rPr>
          <w:lang w:eastAsia="zh-CN"/>
        </w:rPr>
      </w:pPr>
    </w:p>
    <w:p w:rsidR="00EF5595" w:rsidRDefault="00EF5595" w:rsidP="00EF5595">
      <w:pPr>
        <w:pStyle w:val="Heading1"/>
      </w:pPr>
      <w:bookmarkStart w:id="98" w:name="_Toc516756022"/>
      <w:r>
        <w:rPr>
          <w:rFonts w:hint="eastAsia"/>
          <w:lang w:eastAsia="zh-CN"/>
        </w:rPr>
        <w:t>Feb</w:t>
      </w:r>
      <w:ins w:id="99" w:author="Harry He" w:date="2017-01-10T12:05:00Z">
        <w:r>
          <w:t xml:space="preserve"> </w:t>
        </w:r>
      </w:ins>
      <w:r>
        <w:rPr>
          <w:rFonts w:hint="eastAsia"/>
          <w:lang w:eastAsia="zh-CN"/>
        </w:rPr>
        <w:t>7</w:t>
      </w:r>
      <w:ins w:id="100" w:author="Harry He" w:date="2017-01-10T12:05:00Z">
        <w:r>
          <w:t>, 2017</w:t>
        </w:r>
      </w:ins>
      <w:bookmarkEnd w:id="98"/>
    </w:p>
    <w:p w:rsidR="00CA47C7" w:rsidRDefault="00CA47C7" w:rsidP="00CA47C7">
      <w:pPr>
        <w:pStyle w:val="Heading2"/>
        <w:rPr>
          <w:lang w:eastAsia="zh-CN"/>
        </w:rPr>
      </w:pPr>
      <w:bookmarkStart w:id="101" w:name="_Toc516756023"/>
      <w:r w:rsidRPr="00EF5595">
        <w:t xml:space="preserve">How to install Node.js </w:t>
      </w:r>
      <w:r>
        <w:rPr>
          <w:rFonts w:hint="eastAsia"/>
          <w:lang w:eastAsia="zh-CN"/>
        </w:rPr>
        <w:t xml:space="preserve">&amp; </w:t>
      </w:r>
      <w:proofErr w:type="spellStart"/>
      <w:r>
        <w:rPr>
          <w:rFonts w:hint="eastAsia"/>
          <w:lang w:eastAsia="zh-CN"/>
        </w:rPr>
        <w:t>npm</w:t>
      </w:r>
      <w:proofErr w:type="spellEnd"/>
      <w:r>
        <w:rPr>
          <w:rFonts w:hint="eastAsia"/>
          <w:lang w:eastAsia="zh-CN"/>
        </w:rPr>
        <w:t xml:space="preserve"> without </w:t>
      </w:r>
      <w:r>
        <w:rPr>
          <w:lang w:eastAsia="zh-CN"/>
        </w:rPr>
        <w:t>running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msi</w:t>
      </w:r>
      <w:bookmarkEnd w:id="101"/>
      <w:proofErr w:type="spellEnd"/>
    </w:p>
    <w:p w:rsidR="00CA47C7" w:rsidRDefault="00CA47C7" w:rsidP="00CA47C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Go to </w:t>
      </w:r>
      <w:proofErr w:type="spellStart"/>
      <w:r>
        <w:rPr>
          <w:rFonts w:hint="eastAsia"/>
          <w:lang w:eastAsia="zh-CN"/>
        </w:rPr>
        <w:t>nodejs</w:t>
      </w:r>
      <w:proofErr w:type="spellEnd"/>
      <w:r>
        <w:rPr>
          <w:rFonts w:hint="eastAsia"/>
          <w:lang w:eastAsia="zh-CN"/>
        </w:rPr>
        <w:t xml:space="preserve"> download </w:t>
      </w:r>
      <w:hyperlink r:id="rId25" w:history="1">
        <w:r w:rsidRPr="00E05346">
          <w:rPr>
            <w:rStyle w:val="Hyperlink"/>
            <w:lang w:eastAsia="zh-CN"/>
          </w:rPr>
          <w:t>https://nodejs.org/en/download/</w:t>
        </w:r>
      </w:hyperlink>
    </w:p>
    <w:p w:rsidR="00CA47C7" w:rsidRDefault="00CA47C7" w:rsidP="00CA47C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Select proper version </w:t>
      </w:r>
      <w:proofErr w:type="gramStart"/>
      <w:r>
        <w:rPr>
          <w:rFonts w:hint="eastAsia"/>
          <w:lang w:eastAsia="zh-CN"/>
        </w:rPr>
        <w:t>--  LTS</w:t>
      </w:r>
      <w:proofErr w:type="gram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window</w:t>
      </w:r>
      <w:r>
        <w:rPr>
          <w:rFonts w:hint="eastAsia"/>
          <w:lang w:eastAsia="zh-CN"/>
        </w:rPr>
        <w:t xml:space="preserve"> Binary (.zip)</w:t>
      </w:r>
    </w:p>
    <w:p w:rsidR="00CA47C7" w:rsidRDefault="00CA47C7" w:rsidP="00CA47C7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A446DC4" wp14:editId="7E33A54E">
            <wp:extent cx="5137297" cy="301486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1327" cy="30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C7" w:rsidRDefault="00CA47C7" w:rsidP="00CA47C7">
      <w:pPr>
        <w:pStyle w:val="ListParagraph"/>
        <w:rPr>
          <w:lang w:eastAsia="zh-CN"/>
        </w:rPr>
      </w:pPr>
    </w:p>
    <w:p w:rsidR="00CA47C7" w:rsidRDefault="00CA47C7" w:rsidP="00CA47C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nzip downloaded zip file</w:t>
      </w:r>
    </w:p>
    <w:p w:rsidR="00CA47C7" w:rsidRDefault="00CA47C7" w:rsidP="00CA47C7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Add unzipped f</w:t>
      </w:r>
      <w:r>
        <w:rPr>
          <w:rFonts w:hint="eastAsia"/>
          <w:lang w:eastAsia="zh-CN"/>
        </w:rPr>
        <w:t>older into %PATH%</w:t>
      </w:r>
    </w:p>
    <w:p w:rsidR="000638F7" w:rsidRDefault="000638F7" w:rsidP="000638F7">
      <w:pPr>
        <w:pStyle w:val="Heading1"/>
      </w:pPr>
      <w:bookmarkStart w:id="102" w:name="_Toc516756024"/>
      <w:r>
        <w:t>Feb 16, 2017</w:t>
      </w:r>
      <w:bookmarkEnd w:id="102"/>
    </w:p>
    <w:p w:rsidR="000638F7" w:rsidRDefault="000638F7" w:rsidP="000638F7">
      <w:pPr>
        <w:pStyle w:val="Heading2"/>
      </w:pPr>
      <w:bookmarkStart w:id="103" w:name="_Toc516756025"/>
      <w:r>
        <w:t>How to add local jar files into maven project</w:t>
      </w:r>
      <w:bookmarkEnd w:id="103"/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install:install-file</w:t>
      </w:r>
      <w:proofErr w:type="spellEnd"/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-</w:t>
      </w:r>
      <w:proofErr w:type="spellStart"/>
      <w:r w:rsidRPr="000638F7">
        <w:rPr>
          <w:rFonts w:ascii="Consolas" w:eastAsia="Times New Roman" w:hAnsi="Consolas" w:cs="Consolas"/>
          <w:i/>
          <w:color w:val="2B91AF"/>
          <w:sz w:val="20"/>
          <w:szCs w:val="20"/>
          <w:bdr w:val="none" w:sz="0" w:space="0" w:color="auto" w:frame="1"/>
          <w:shd w:val="clear" w:color="auto" w:fill="EFF0F1"/>
        </w:rPr>
        <w:t>Dfile</w:t>
      </w:r>
      <w:proofErr w:type="spell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=&lt;path-to-file&gt;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-</w:t>
      </w:r>
      <w:proofErr w:type="spellStart"/>
      <w:r w:rsidRPr="000638F7">
        <w:rPr>
          <w:rFonts w:ascii="Consolas" w:eastAsia="Times New Roman" w:hAnsi="Consolas" w:cs="Consolas"/>
          <w:i/>
          <w:color w:val="2B91AF"/>
          <w:sz w:val="20"/>
          <w:szCs w:val="20"/>
          <w:bdr w:val="none" w:sz="0" w:space="0" w:color="auto" w:frame="1"/>
          <w:shd w:val="clear" w:color="auto" w:fill="EFF0F1"/>
        </w:rPr>
        <w:t>DgroupId</w:t>
      </w:r>
      <w:proofErr w:type="spell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=&lt;</w:t>
      </w:r>
      <w:r w:rsidRPr="000638F7">
        <w:rPr>
          <w:rFonts w:ascii="Consolas" w:eastAsia="Times New Roman" w:hAnsi="Consolas" w:cs="Consolas"/>
          <w:i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-id&gt;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-</w:t>
      </w:r>
      <w:proofErr w:type="spellStart"/>
      <w:r w:rsidRPr="000638F7">
        <w:rPr>
          <w:rFonts w:ascii="Consolas" w:eastAsia="Times New Roman" w:hAnsi="Consolas" w:cs="Consolas"/>
          <w:i/>
          <w:color w:val="2B91AF"/>
          <w:sz w:val="20"/>
          <w:szCs w:val="20"/>
          <w:bdr w:val="none" w:sz="0" w:space="0" w:color="auto" w:frame="1"/>
          <w:shd w:val="clear" w:color="auto" w:fill="EFF0F1"/>
        </w:rPr>
        <w:t>DartifactId</w:t>
      </w:r>
      <w:proofErr w:type="spell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=&lt;artifact-id&gt;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-</w:t>
      </w:r>
      <w:proofErr w:type="spellStart"/>
      <w:r w:rsidRPr="000638F7">
        <w:rPr>
          <w:rFonts w:ascii="Consolas" w:eastAsia="Times New Roman" w:hAnsi="Consolas" w:cs="Consolas"/>
          <w:i/>
          <w:color w:val="2B91AF"/>
          <w:sz w:val="20"/>
          <w:szCs w:val="20"/>
          <w:bdr w:val="none" w:sz="0" w:space="0" w:color="auto" w:frame="1"/>
          <w:shd w:val="clear" w:color="auto" w:fill="EFF0F1"/>
        </w:rPr>
        <w:t>Dversion</w:t>
      </w:r>
      <w:proofErr w:type="spell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=&lt;version&gt;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-</w:t>
      </w:r>
      <w:proofErr w:type="spellStart"/>
      <w:r w:rsidRPr="000638F7">
        <w:rPr>
          <w:rFonts w:ascii="Consolas" w:eastAsia="Times New Roman" w:hAnsi="Consolas" w:cs="Consolas"/>
          <w:i/>
          <w:color w:val="2B91AF"/>
          <w:sz w:val="20"/>
          <w:szCs w:val="20"/>
          <w:bdr w:val="none" w:sz="0" w:space="0" w:color="auto" w:frame="1"/>
          <w:shd w:val="clear" w:color="auto" w:fill="EFF0F1"/>
        </w:rPr>
        <w:t>Dpackaging</w:t>
      </w:r>
      <w:proofErr w:type="spell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=&lt;packaging&gt;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-</w:t>
      </w:r>
      <w:proofErr w:type="spellStart"/>
      <w:r w:rsidRPr="000638F7">
        <w:rPr>
          <w:rFonts w:ascii="Consolas" w:eastAsia="Times New Roman" w:hAnsi="Consolas" w:cs="Consolas"/>
          <w:i/>
          <w:color w:val="2B91AF"/>
          <w:sz w:val="20"/>
          <w:szCs w:val="20"/>
          <w:bdr w:val="none" w:sz="0" w:space="0" w:color="auto" w:frame="1"/>
          <w:shd w:val="clear" w:color="auto" w:fill="EFF0F1"/>
        </w:rPr>
        <w:t>DgeneratePom</w:t>
      </w:r>
      <w:proofErr w:type="spell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638F7">
        <w:rPr>
          <w:rFonts w:ascii="Consolas" w:eastAsia="Times New Roman" w:hAnsi="Consolas" w:cs="Consolas"/>
          <w:i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2B91AF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: &lt;path-to-file</w:t>
      </w:r>
      <w:proofErr w:type="gramStart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&gt;  the</w:t>
      </w:r>
      <w:proofErr w:type="gramEnd"/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path to the file to load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&lt;</w:t>
      </w:r>
      <w:r w:rsidRPr="000638F7">
        <w:rPr>
          <w:rFonts w:ascii="Consolas" w:eastAsia="Times New Roman" w:hAnsi="Consolas" w:cs="Consolas"/>
          <w:i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-id&gt;      the </w:t>
      </w:r>
      <w:r w:rsidRPr="000638F7">
        <w:rPr>
          <w:rFonts w:ascii="Consolas" w:eastAsia="Times New Roman" w:hAnsi="Consolas" w:cs="Consolas"/>
          <w:i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that the file should be registered under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&lt;artifact-id&gt;   the artifact name </w:t>
      </w:r>
      <w:r w:rsidRPr="000638F7">
        <w:rPr>
          <w:rFonts w:ascii="Consolas" w:eastAsia="Times New Roman" w:hAnsi="Consolas" w:cs="Consolas"/>
          <w:i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the file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638F7">
        <w:rPr>
          <w:rFonts w:ascii="Consolas" w:eastAsia="Times New Roman" w:hAnsi="Consolas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0638F7">
        <w:rPr>
          <w:rFonts w:ascii="Consolas" w:eastAsia="Times New Roman" w:hAnsi="Consolas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version</w:t>
      </w:r>
      <w:proofErr w:type="gramEnd"/>
      <w:r w:rsidRPr="000638F7">
        <w:rPr>
          <w:rFonts w:ascii="Consolas" w:eastAsia="Times New Roman" w:hAnsi="Consolas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the version of the file</w:t>
      </w: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color w:val="393318"/>
          <w:sz w:val="20"/>
          <w:szCs w:val="20"/>
        </w:rPr>
      </w:pP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638F7">
        <w:rPr>
          <w:rFonts w:ascii="Consolas" w:eastAsia="Times New Roman" w:hAnsi="Consolas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0638F7">
        <w:rPr>
          <w:rFonts w:ascii="Consolas" w:eastAsia="Times New Roman" w:hAnsi="Consolas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packaging</w:t>
      </w:r>
      <w:proofErr w:type="gramEnd"/>
      <w:r w:rsidRPr="000638F7">
        <w:rPr>
          <w:rFonts w:ascii="Consolas" w:eastAsia="Times New Roman" w:hAnsi="Consolas" w:cs="Consolas"/>
          <w:i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0638F7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the packaging of the file e.g. jar</w:t>
      </w:r>
    </w:p>
    <w:p w:rsid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638F7" w:rsidRPr="000638F7" w:rsidRDefault="000638F7" w:rsidP="000638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E</w:t>
      </w:r>
      <w:r w:rsidRPr="000638F7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.g.: </w:t>
      </w:r>
      <w:r w:rsidR="00D26DF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r w:rsidR="00AB6F05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install</w:t>
      </w:r>
      <w:proofErr w:type="gram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:install</w:t>
      </w:r>
      <w:proofErr w:type="gram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-file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AB6F05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Dfile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="C:\Users\hahe\Downloads\cml-logging-log4j1-2.0.0.jar" </w:t>
      </w:r>
      <w:r w:rsidR="00AB6F05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DgroupId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=com.rbc.rbccm.rik0 </w:t>
      </w:r>
      <w:r w:rsidR="00AB6F05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DartifactId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=cml-logging-log4j1 </w:t>
      </w:r>
      <w:r w:rsidR="00AB6F05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Dversion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=2.0.0 </w:t>
      </w:r>
      <w:r w:rsidR="00AB6F05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Dpackaging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=jar </w:t>
      </w:r>
      <w:r w:rsidR="00AB6F05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DgeneratePom</w:t>
      </w:r>
      <w:proofErr w:type="spellEnd"/>
      <w:r w:rsidR="00CD523C" w:rsidRPr="00CD523C">
        <w:rPr>
          <w:rFonts w:ascii="Consolas" w:eastAsia="Times New Roman" w:hAnsi="Consolas" w:cs="Consolas"/>
          <w:b/>
          <w:color w:val="303336"/>
          <w:sz w:val="20"/>
          <w:szCs w:val="20"/>
          <w:bdr w:val="none" w:sz="0" w:space="0" w:color="auto" w:frame="1"/>
          <w:shd w:val="clear" w:color="auto" w:fill="EFF0F1"/>
        </w:rPr>
        <w:t>=true</w:t>
      </w:r>
    </w:p>
    <w:p w:rsidR="007359D9" w:rsidRDefault="007359D9" w:rsidP="007359D9">
      <w:pPr>
        <w:pStyle w:val="Heading1"/>
      </w:pPr>
      <w:bookmarkStart w:id="104" w:name="_Toc516756026"/>
      <w:r>
        <w:lastRenderedPageBreak/>
        <w:t>Jun 27, 2017</w:t>
      </w:r>
      <w:bookmarkEnd w:id="104"/>
    </w:p>
    <w:p w:rsidR="007359D9" w:rsidRPr="007359D9" w:rsidRDefault="007359D9" w:rsidP="007359D9">
      <w:pPr>
        <w:pStyle w:val="Heading2"/>
      </w:pPr>
      <w:bookmarkStart w:id="105" w:name="_Toc516756027"/>
      <w:r>
        <w:t>Create local workspace for Sabre</w:t>
      </w:r>
      <w:bookmarkEnd w:id="105"/>
    </w:p>
    <w:p w:rsidR="007359D9" w:rsidRDefault="007359D9" w:rsidP="00027212">
      <w:pPr>
        <w:pStyle w:val="ListParagraph"/>
        <w:numPr>
          <w:ilvl w:val="0"/>
          <w:numId w:val="3"/>
        </w:numPr>
      </w:pPr>
      <w:r>
        <w:t>Create a directory for new workspace</w:t>
      </w:r>
      <w:r w:rsidR="00027212">
        <w:t xml:space="preserve"> </w:t>
      </w:r>
      <w:r w:rsidR="00027212" w:rsidRPr="003B6C45">
        <w:rPr>
          <w:highlight w:val="yellow"/>
        </w:rPr>
        <w:t>C:\Users\hahe\workspace-Sabre-All\</w:t>
      </w:r>
    </w:p>
    <w:p w:rsidR="00027212" w:rsidRDefault="00D50B32" w:rsidP="00D50B32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 w:rsidRPr="00D50B32">
        <w:rPr>
          <w:b/>
        </w:rPr>
        <w:t>TortoiseSVN</w:t>
      </w:r>
      <w:proofErr w:type="spellEnd"/>
      <w:r>
        <w:t>, c</w:t>
      </w:r>
      <w:r w:rsidR="00027212">
        <w:t xml:space="preserve">heckout </w:t>
      </w:r>
      <w:hyperlink r:id="rId27" w:history="1">
        <w:r w:rsidR="00027212" w:rsidRPr="00B511EC">
          <w:rPr>
            <w:rStyle w:val="Hyperlink"/>
          </w:rPr>
          <w:t>http://subversion.fg.rbc.com/svn/TD10-ois_lite_risk_services/Sabre/trunk</w:t>
        </w:r>
      </w:hyperlink>
      <w:r w:rsidR="00027212">
        <w:t xml:space="preserve"> to </w:t>
      </w:r>
      <w:r w:rsidR="00027212" w:rsidRPr="003B6C45">
        <w:rPr>
          <w:highlight w:val="yellow"/>
        </w:rPr>
        <w:t>C:\Users\hahe\workspace-Sabre-All\Sabre</w:t>
      </w:r>
    </w:p>
    <w:p w:rsidR="00473761" w:rsidRDefault="00473761" w:rsidP="00473761">
      <w:pPr>
        <w:pStyle w:val="ListParagraph"/>
      </w:pPr>
      <w:r>
        <w:rPr>
          <w:noProof/>
        </w:rPr>
        <w:drawing>
          <wp:inline distT="0" distB="0" distL="0" distR="0" wp14:anchorId="1A88EEDA" wp14:editId="61426A37">
            <wp:extent cx="3962400" cy="34534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5938" cy="34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61" w:rsidRDefault="00F256B1" w:rsidP="00F256B1">
      <w:pPr>
        <w:pStyle w:val="ListParagraph"/>
        <w:numPr>
          <w:ilvl w:val="0"/>
          <w:numId w:val="3"/>
        </w:numPr>
      </w:pPr>
      <w:r>
        <w:t xml:space="preserve">In Eclipse switch to workspace </w:t>
      </w:r>
      <w:r w:rsidRPr="00F256B1">
        <w:rPr>
          <w:highlight w:val="yellow"/>
        </w:rPr>
        <w:t>workspace-Sabre-All</w:t>
      </w:r>
    </w:p>
    <w:p w:rsidR="00F256B1" w:rsidRDefault="00F256B1" w:rsidP="00F256B1">
      <w:pPr>
        <w:pStyle w:val="ListParagraph"/>
        <w:numPr>
          <w:ilvl w:val="0"/>
          <w:numId w:val="3"/>
        </w:numPr>
      </w:pPr>
      <w:r>
        <w:t xml:space="preserve">Import existing maven project, select Root Directory </w:t>
      </w:r>
      <w:r w:rsidRPr="00F256B1">
        <w:rPr>
          <w:highlight w:val="yellow"/>
        </w:rPr>
        <w:t>C:\Users\hahe\workspace-Sabre-All\Sabre</w:t>
      </w:r>
    </w:p>
    <w:p w:rsidR="00FD4E34" w:rsidRDefault="00FD4E34" w:rsidP="00F256B1">
      <w:pPr>
        <w:pStyle w:val="ListParagraph"/>
        <w:numPr>
          <w:ilvl w:val="0"/>
          <w:numId w:val="3"/>
        </w:numPr>
      </w:pPr>
      <w:r>
        <w:t xml:space="preserve">In </w:t>
      </w:r>
      <w:r w:rsidRPr="00F256B1">
        <w:rPr>
          <w:highlight w:val="yellow"/>
        </w:rPr>
        <w:t>C:\Users\hahe\workspace-Sabre-All\Sabre</w:t>
      </w:r>
      <w:r>
        <w:t>, run</w:t>
      </w:r>
    </w:p>
    <w:p w:rsidR="00FD4E34" w:rsidRPr="00FD4E34" w:rsidRDefault="00FD4E34" w:rsidP="00FD4E3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D4E34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FD4E34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r w:rsidRPr="00FD4E34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–</w:t>
      </w:r>
      <w:proofErr w:type="spellStart"/>
      <w:r w:rsidRPr="00FD4E34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DskipTest</w:t>
      </w:r>
      <w:r w:rsidR="00C62C5B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>s</w:t>
      </w:r>
      <w:proofErr w:type="spellEnd"/>
      <w:r w:rsidRPr="00FD4E34">
        <w:rPr>
          <w:rFonts w:ascii="Consolas" w:eastAsia="Times New Roman" w:hAnsi="Consolas" w:cs="Consolas"/>
          <w:i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clean install</w:t>
      </w:r>
    </w:p>
    <w:p w:rsidR="00F256B1" w:rsidRPr="000638F7" w:rsidRDefault="00F256B1" w:rsidP="00F256B1">
      <w:pPr>
        <w:pStyle w:val="ListParagraph"/>
      </w:pPr>
    </w:p>
    <w:sectPr w:rsidR="00F256B1" w:rsidRPr="000638F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7C5" w:rsidRDefault="00CA07C5" w:rsidP="00307B8E">
      <w:pPr>
        <w:spacing w:after="0" w:line="240" w:lineRule="auto"/>
      </w:pPr>
      <w:r>
        <w:separator/>
      </w:r>
    </w:p>
  </w:endnote>
  <w:endnote w:type="continuationSeparator" w:id="0">
    <w:p w:rsidR="00CA07C5" w:rsidRDefault="00CA07C5" w:rsidP="0030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9E" w:rsidRDefault="00583A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5598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3A9E" w:rsidRDefault="00583A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552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83A9E" w:rsidRDefault="00583A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9E" w:rsidRDefault="00583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7C5" w:rsidRDefault="00CA07C5" w:rsidP="00307B8E">
      <w:pPr>
        <w:spacing w:after="0" w:line="240" w:lineRule="auto"/>
      </w:pPr>
      <w:r>
        <w:separator/>
      </w:r>
    </w:p>
  </w:footnote>
  <w:footnote w:type="continuationSeparator" w:id="0">
    <w:p w:rsidR="00CA07C5" w:rsidRDefault="00CA07C5" w:rsidP="00307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9E" w:rsidRDefault="00583A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9E" w:rsidRDefault="00583A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A9E" w:rsidRDefault="00583A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B3DFA"/>
    <w:multiLevelType w:val="hybridMultilevel"/>
    <w:tmpl w:val="C99A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0EA1"/>
    <w:multiLevelType w:val="hybridMultilevel"/>
    <w:tmpl w:val="483C8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4387"/>
    <w:multiLevelType w:val="multilevel"/>
    <w:tmpl w:val="C436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57"/>
    <w:rsid w:val="000058A6"/>
    <w:rsid w:val="000067C9"/>
    <w:rsid w:val="00021551"/>
    <w:rsid w:val="00027212"/>
    <w:rsid w:val="000276DC"/>
    <w:rsid w:val="000455B0"/>
    <w:rsid w:val="00057BC2"/>
    <w:rsid w:val="000638F7"/>
    <w:rsid w:val="00074BD8"/>
    <w:rsid w:val="00092B0B"/>
    <w:rsid w:val="00096851"/>
    <w:rsid w:val="000A230F"/>
    <w:rsid w:val="000F1DE4"/>
    <w:rsid w:val="00137ADB"/>
    <w:rsid w:val="00151B94"/>
    <w:rsid w:val="00177357"/>
    <w:rsid w:val="001B19EC"/>
    <w:rsid w:val="001D19D1"/>
    <w:rsid w:val="001E16F7"/>
    <w:rsid w:val="00201EB7"/>
    <w:rsid w:val="0020581E"/>
    <w:rsid w:val="00207CBB"/>
    <w:rsid w:val="00215D96"/>
    <w:rsid w:val="00222EF4"/>
    <w:rsid w:val="00224881"/>
    <w:rsid w:val="002462DA"/>
    <w:rsid w:val="00253A9E"/>
    <w:rsid w:val="00273E25"/>
    <w:rsid w:val="00281688"/>
    <w:rsid w:val="002A6376"/>
    <w:rsid w:val="002D647B"/>
    <w:rsid w:val="002E7772"/>
    <w:rsid w:val="00307B8E"/>
    <w:rsid w:val="00311BAF"/>
    <w:rsid w:val="00313E41"/>
    <w:rsid w:val="00314D49"/>
    <w:rsid w:val="00330792"/>
    <w:rsid w:val="003739E9"/>
    <w:rsid w:val="003868F4"/>
    <w:rsid w:val="00392A29"/>
    <w:rsid w:val="003A3889"/>
    <w:rsid w:val="003B6C45"/>
    <w:rsid w:val="003B6FA8"/>
    <w:rsid w:val="003D7000"/>
    <w:rsid w:val="003E3043"/>
    <w:rsid w:val="00433594"/>
    <w:rsid w:val="00453AC9"/>
    <w:rsid w:val="00473761"/>
    <w:rsid w:val="004A237A"/>
    <w:rsid w:val="00500EF4"/>
    <w:rsid w:val="0052780C"/>
    <w:rsid w:val="00543CE9"/>
    <w:rsid w:val="00551DCA"/>
    <w:rsid w:val="0057793D"/>
    <w:rsid w:val="00583A9E"/>
    <w:rsid w:val="005C14B0"/>
    <w:rsid w:val="00651FB7"/>
    <w:rsid w:val="00690F1C"/>
    <w:rsid w:val="006A38AA"/>
    <w:rsid w:val="006C5A19"/>
    <w:rsid w:val="006D5BCF"/>
    <w:rsid w:val="006F7368"/>
    <w:rsid w:val="007359D9"/>
    <w:rsid w:val="007436C4"/>
    <w:rsid w:val="007C5C86"/>
    <w:rsid w:val="007D66B6"/>
    <w:rsid w:val="00896A07"/>
    <w:rsid w:val="0097031A"/>
    <w:rsid w:val="009B047E"/>
    <w:rsid w:val="009B290F"/>
    <w:rsid w:val="009B657E"/>
    <w:rsid w:val="009C77BA"/>
    <w:rsid w:val="009D4D3E"/>
    <w:rsid w:val="00A05A28"/>
    <w:rsid w:val="00A05C6B"/>
    <w:rsid w:val="00A24723"/>
    <w:rsid w:val="00A25279"/>
    <w:rsid w:val="00A346EA"/>
    <w:rsid w:val="00A75370"/>
    <w:rsid w:val="00A84A17"/>
    <w:rsid w:val="00AA4ADE"/>
    <w:rsid w:val="00AB586F"/>
    <w:rsid w:val="00AB6F05"/>
    <w:rsid w:val="00AC19BE"/>
    <w:rsid w:val="00AE517B"/>
    <w:rsid w:val="00B26AA3"/>
    <w:rsid w:val="00B46098"/>
    <w:rsid w:val="00B52F82"/>
    <w:rsid w:val="00BC0418"/>
    <w:rsid w:val="00BC57A4"/>
    <w:rsid w:val="00C02241"/>
    <w:rsid w:val="00C1234F"/>
    <w:rsid w:val="00C23A08"/>
    <w:rsid w:val="00C27192"/>
    <w:rsid w:val="00C43779"/>
    <w:rsid w:val="00C62C5B"/>
    <w:rsid w:val="00C729DF"/>
    <w:rsid w:val="00CA07C5"/>
    <w:rsid w:val="00CA47C7"/>
    <w:rsid w:val="00CD523C"/>
    <w:rsid w:val="00CD62A2"/>
    <w:rsid w:val="00CE66FE"/>
    <w:rsid w:val="00CF5316"/>
    <w:rsid w:val="00D061BD"/>
    <w:rsid w:val="00D15946"/>
    <w:rsid w:val="00D20F94"/>
    <w:rsid w:val="00D23798"/>
    <w:rsid w:val="00D26DFC"/>
    <w:rsid w:val="00D50851"/>
    <w:rsid w:val="00D50B32"/>
    <w:rsid w:val="00D66087"/>
    <w:rsid w:val="00D74162"/>
    <w:rsid w:val="00DA2D5F"/>
    <w:rsid w:val="00E06697"/>
    <w:rsid w:val="00E1573F"/>
    <w:rsid w:val="00E3702A"/>
    <w:rsid w:val="00E411A8"/>
    <w:rsid w:val="00E53914"/>
    <w:rsid w:val="00E5688E"/>
    <w:rsid w:val="00E73FE6"/>
    <w:rsid w:val="00EB6AFF"/>
    <w:rsid w:val="00EC4B49"/>
    <w:rsid w:val="00EE1210"/>
    <w:rsid w:val="00EE42AD"/>
    <w:rsid w:val="00EF3100"/>
    <w:rsid w:val="00EF5595"/>
    <w:rsid w:val="00F03FF8"/>
    <w:rsid w:val="00F11C7E"/>
    <w:rsid w:val="00F14FF0"/>
    <w:rsid w:val="00F16043"/>
    <w:rsid w:val="00F2002C"/>
    <w:rsid w:val="00F256B1"/>
    <w:rsid w:val="00F407E6"/>
    <w:rsid w:val="00F67DFA"/>
    <w:rsid w:val="00F765ED"/>
    <w:rsid w:val="00FA5524"/>
    <w:rsid w:val="00FC2A81"/>
    <w:rsid w:val="00FD037C"/>
    <w:rsid w:val="00FD4E34"/>
    <w:rsid w:val="00FD4F23"/>
    <w:rsid w:val="00FE329C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C64B09-5728-447C-8B3A-1628AE4D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3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3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7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7B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234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5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58A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58A6"/>
  </w:style>
  <w:style w:type="character" w:styleId="HTMLCode">
    <w:name w:val="HTML Code"/>
    <w:basedOn w:val="DefaultParagraphFont"/>
    <w:uiPriority w:val="99"/>
    <w:semiHidden/>
    <w:unhideWhenUsed/>
    <w:rsid w:val="00551D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A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B8E"/>
  </w:style>
  <w:style w:type="paragraph" w:styleId="Footer">
    <w:name w:val="footer"/>
    <w:basedOn w:val="Normal"/>
    <w:link w:val="FooterChar"/>
    <w:uiPriority w:val="99"/>
    <w:unhideWhenUsed/>
    <w:rsid w:val="0030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8E"/>
  </w:style>
  <w:style w:type="paragraph" w:styleId="BalloonText">
    <w:name w:val="Balloon Text"/>
    <w:basedOn w:val="Normal"/>
    <w:link w:val="BalloonTextChar"/>
    <w:uiPriority w:val="99"/>
    <w:semiHidden/>
    <w:unhideWhenUsed/>
    <w:rsid w:val="003A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8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A0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3A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3A08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B52F82"/>
  </w:style>
  <w:style w:type="character" w:styleId="FollowedHyperlink">
    <w:name w:val="FollowedHyperlink"/>
    <w:basedOn w:val="DefaultParagraphFont"/>
    <w:uiPriority w:val="99"/>
    <w:semiHidden/>
    <w:unhideWhenUsed/>
    <w:rsid w:val="00D061BD"/>
    <w:rPr>
      <w:color w:val="800080" w:themeColor="followedHyperlink"/>
      <w:u w:val="single"/>
    </w:rPr>
  </w:style>
  <w:style w:type="character" w:customStyle="1" w:styleId="token">
    <w:name w:val="token"/>
    <w:basedOn w:val="DefaultParagraphFont"/>
    <w:rsid w:val="00281688"/>
  </w:style>
  <w:style w:type="character" w:customStyle="1" w:styleId="Heading3Char">
    <w:name w:val="Heading 3 Char"/>
    <w:basedOn w:val="DefaultParagraphFont"/>
    <w:link w:val="Heading3"/>
    <w:uiPriority w:val="9"/>
    <w:semiHidden/>
    <w:rsid w:val="00EF55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b">
    <w:name w:val="nb"/>
    <w:basedOn w:val="DefaultParagraphFont"/>
    <w:rsid w:val="00EF5595"/>
  </w:style>
  <w:style w:type="character" w:customStyle="1" w:styleId="nv">
    <w:name w:val="nv"/>
    <w:basedOn w:val="DefaultParagraphFont"/>
    <w:rsid w:val="00EF5595"/>
  </w:style>
  <w:style w:type="character" w:customStyle="1" w:styleId="o">
    <w:name w:val="o"/>
    <w:basedOn w:val="DefaultParagraphFont"/>
    <w:rsid w:val="00EF5595"/>
  </w:style>
  <w:style w:type="character" w:customStyle="1" w:styleId="p">
    <w:name w:val="p"/>
    <w:basedOn w:val="DefaultParagraphFont"/>
    <w:rsid w:val="00EF5595"/>
  </w:style>
  <w:style w:type="character" w:customStyle="1" w:styleId="se">
    <w:name w:val="se"/>
    <w:basedOn w:val="DefaultParagraphFont"/>
    <w:rsid w:val="00EF5595"/>
  </w:style>
  <w:style w:type="paragraph" w:styleId="TOC3">
    <w:name w:val="toc 3"/>
    <w:basedOn w:val="Normal"/>
    <w:next w:val="Normal"/>
    <w:autoRedefine/>
    <w:uiPriority w:val="39"/>
    <w:unhideWhenUsed/>
    <w:rsid w:val="00215D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A47C7"/>
    <w:pPr>
      <w:ind w:left="720"/>
      <w:contextualSpacing/>
    </w:pPr>
  </w:style>
  <w:style w:type="character" w:customStyle="1" w:styleId="pun">
    <w:name w:val="pun"/>
    <w:basedOn w:val="DefaultParagraphFont"/>
    <w:rsid w:val="000638F7"/>
  </w:style>
  <w:style w:type="character" w:customStyle="1" w:styleId="typ">
    <w:name w:val="typ"/>
    <w:basedOn w:val="DefaultParagraphFont"/>
    <w:rsid w:val="000638F7"/>
  </w:style>
  <w:style w:type="character" w:customStyle="1" w:styleId="kwd">
    <w:name w:val="kwd"/>
    <w:basedOn w:val="DefaultParagraphFont"/>
    <w:rsid w:val="000638F7"/>
  </w:style>
  <w:style w:type="character" w:customStyle="1" w:styleId="str">
    <w:name w:val="str"/>
    <w:basedOn w:val="DefaultParagraphFont"/>
    <w:rsid w:val="0006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989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8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218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3864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892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08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8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8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17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k%5Chahe:Hewei123@oproxy.fg.rbc.com:8080/" TargetMode="External"/><Relationship Id="rId13" Type="http://schemas.openxmlformats.org/officeDocument/2006/relationships/hyperlink" Target="http://oak%5Chahe:Hewei123@oproxy.fg.rbc.com:8080/" TargetMode="External"/><Relationship Id="rId18" Type="http://schemas.openxmlformats.org/officeDocument/2006/relationships/hyperlink" Target="http://www.mscharhag.com/java/building-rest-api-with-spark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31946379/angularjs-httpinterceptors-and-toastr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oak%5Chahe:Hewei123@oproxy.fg.rbc.com:8080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nodejs.org/en/download/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st.github.com/nadouani/7410645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ak%5Chahe:Hewei123@oproxy.fg.rbc.com:8080/" TargetMode="External"/><Relationship Id="rId24" Type="http://schemas.openxmlformats.org/officeDocument/2006/relationships/hyperlink" Target="http://stackoverflow.com/questions/30867172/code-not-running-in-ie-11-works-fine-in-chrome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1621768/how-can-i-make-git-accept-a-self-signed-certificate" TargetMode="External"/><Relationship Id="rId23" Type="http://schemas.openxmlformats.org/officeDocument/2006/relationships/hyperlink" Target="https://medium.com/opinionated-angularjs/techniques-for-authentication-in-angularjs-applications-7bbf0346acec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yperlink" Target="http://oak%5Chahe:Hewei123@oproxy.fg.rbc.com:8080/" TargetMode="External"/><Relationship Id="rId19" Type="http://schemas.openxmlformats.org/officeDocument/2006/relationships/hyperlink" Target="http://michalostruszka.pl/blog/2013/09/06/selective_http_errors_handling_in_angularjs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oak%5Chahe:Hewei123@oproxy.fg.rbc.com:8080/" TargetMode="External"/><Relationship Id="rId14" Type="http://schemas.openxmlformats.org/officeDocument/2006/relationships/hyperlink" Target="https://github.com/Swiip/generator-gulp-angular/tree/master/docs" TargetMode="External"/><Relationship Id="rId22" Type="http://schemas.openxmlformats.org/officeDocument/2006/relationships/hyperlink" Target="http://brewhouse.io/blog/2014/12/09/authentication-made-simple-in-single-page-angularjs-applications.html" TargetMode="External"/><Relationship Id="rId27" Type="http://schemas.openxmlformats.org/officeDocument/2006/relationships/hyperlink" Target="http://subversion.fg.rbc.com/svn/TD10-ois_lite_risk_services/Sabre/trunk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E535-31A8-4FAE-BA28-08027188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16647</TotalTime>
  <Pages>1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He</dc:creator>
  <cp:lastModifiedBy>He, Harry (CWM-NR)</cp:lastModifiedBy>
  <cp:revision>107</cp:revision>
  <dcterms:created xsi:type="dcterms:W3CDTF">2016-07-04T13:26:00Z</dcterms:created>
  <dcterms:modified xsi:type="dcterms:W3CDTF">2018-06-14T20:11:00Z</dcterms:modified>
</cp:coreProperties>
</file>